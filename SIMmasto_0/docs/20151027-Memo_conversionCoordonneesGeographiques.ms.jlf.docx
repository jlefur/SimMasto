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43E" w:rsidRPr="000C0A70" w:rsidRDefault="0041043E">
      <w:pPr>
        <w:pStyle w:val="Titre1"/>
        <w:spacing w:before="0" w:line="240" w:lineRule="auto"/>
        <w:jc w:val="center"/>
        <w:rPr>
          <w:b w:val="0"/>
          <w:sz w:val="36"/>
          <w:szCs w:val="44"/>
          <w:rPrChange w:id="0" w:author="Jean LEFUR" w:date="2015-10-27T14:51:00Z">
            <w:rPr>
              <w:b/>
            </w:rPr>
          </w:rPrChange>
        </w:rPr>
        <w:pPrChange w:id="1" w:author="Jean LEFUR" w:date="2015-10-27T14:51:00Z">
          <w:pPr>
            <w:jc w:val="center"/>
          </w:pPr>
        </w:pPrChange>
      </w:pPr>
      <w:bookmarkStart w:id="2" w:name="_GoBack"/>
      <w:bookmarkEnd w:id="2"/>
      <w:r w:rsidRPr="000C0A70">
        <w:rPr>
          <w:sz w:val="36"/>
          <w:szCs w:val="44"/>
          <w:rPrChange w:id="3" w:author="Jean LEFUR" w:date="2015-10-27T14:51:00Z">
            <w:rPr>
              <w:bCs/>
            </w:rPr>
          </w:rPrChange>
        </w:rPr>
        <w:t>Conversion de coordonn</w:t>
      </w:r>
      <w:r w:rsidR="004E7023" w:rsidRPr="000C0A70">
        <w:rPr>
          <w:sz w:val="36"/>
          <w:szCs w:val="44"/>
          <w:rPrChange w:id="4" w:author="Jean LEFUR" w:date="2015-10-27T14:51:00Z">
            <w:rPr>
              <w:bCs/>
            </w:rPr>
          </w:rPrChange>
        </w:rPr>
        <w:t>ées géographique</w:t>
      </w:r>
      <w:ins w:id="5" w:author="Jean LEFUR" w:date="2015-10-27T14:33:00Z">
        <w:r w:rsidR="007744A6" w:rsidRPr="000C0A70">
          <w:rPr>
            <w:sz w:val="36"/>
            <w:szCs w:val="44"/>
            <w:rPrChange w:id="6" w:author="Jean LEFUR" w:date="2015-10-27T14:51:00Z">
              <w:rPr>
                <w:bCs/>
              </w:rPr>
            </w:rPrChange>
          </w:rPr>
          <w:t>s</w:t>
        </w:r>
      </w:ins>
      <w:r w:rsidR="00F06816" w:rsidRPr="000C0A70">
        <w:rPr>
          <w:sz w:val="36"/>
          <w:szCs w:val="44"/>
          <w:rPrChange w:id="7" w:author="Jean LEFUR" w:date="2015-10-27T14:51:00Z">
            <w:rPr>
              <w:bCs/>
            </w:rPr>
          </w:rPrChange>
        </w:rPr>
        <w:t xml:space="preserve"> en coordonnées </w:t>
      </w:r>
      <w:ins w:id="8" w:author="Jean LEFUR" w:date="2015-10-27T14:41:00Z">
        <w:r w:rsidR="007744A6" w:rsidRPr="000C0A70">
          <w:rPr>
            <w:sz w:val="36"/>
            <w:szCs w:val="44"/>
            <w:rPrChange w:id="9" w:author="Jean LEFUR" w:date="2015-10-27T14:51:00Z">
              <w:rPr>
                <w:bCs/>
              </w:rPr>
            </w:rPrChange>
          </w:rPr>
          <w:t>cartésiennes (</w:t>
        </w:r>
      </w:ins>
      <w:del w:id="10" w:author="Jean LEFUR" w:date="2015-10-27T14:41:00Z">
        <w:r w:rsidR="00F06816" w:rsidRPr="000C0A70" w:rsidDel="007744A6">
          <w:rPr>
            <w:sz w:val="36"/>
            <w:szCs w:val="44"/>
            <w:rPrChange w:id="11" w:author="Jean LEFUR" w:date="2015-10-27T14:51:00Z">
              <w:rPr>
                <w:bCs/>
              </w:rPr>
            </w:rPrChange>
          </w:rPr>
          <w:delText>d’</w:delText>
        </w:r>
      </w:del>
      <w:r w:rsidR="00F06816" w:rsidRPr="000C0A70">
        <w:rPr>
          <w:sz w:val="36"/>
          <w:szCs w:val="44"/>
          <w:rPrChange w:id="12" w:author="Jean LEFUR" w:date="2015-10-27T14:51:00Z">
            <w:rPr>
              <w:bCs/>
            </w:rPr>
          </w:rPrChange>
        </w:rPr>
        <w:t>espace continu</w:t>
      </w:r>
      <w:ins w:id="13" w:author="Jean LEFUR" w:date="2015-10-27T14:41:00Z">
        <w:r w:rsidR="007744A6" w:rsidRPr="000C0A70">
          <w:rPr>
            <w:sz w:val="36"/>
            <w:szCs w:val="44"/>
            <w:rPrChange w:id="14" w:author="Jean LEFUR" w:date="2015-10-27T14:51:00Z">
              <w:rPr>
                <w:bCs/>
              </w:rPr>
            </w:rPrChange>
          </w:rPr>
          <w:t xml:space="preserve"> du simulateur)</w:t>
        </w:r>
      </w:ins>
      <w:del w:id="15" w:author="Jean LEFUR" w:date="2015-10-27T14:33:00Z">
        <w:r w:rsidR="00F06816" w:rsidRPr="000C0A70" w:rsidDel="007744A6">
          <w:rPr>
            <w:sz w:val="36"/>
            <w:szCs w:val="44"/>
            <w:rPrChange w:id="16" w:author="Jean LEFUR" w:date="2015-10-27T14:51:00Z">
              <w:rPr>
                <w:bCs/>
              </w:rPr>
            </w:rPrChange>
          </w:rPr>
          <w:delText>e</w:delText>
        </w:r>
      </w:del>
    </w:p>
    <w:p w:rsidR="004E7023" w:rsidRDefault="004E7023" w:rsidP="0041043E">
      <w:pPr>
        <w:rPr>
          <w:rFonts w:ascii="Times New Roman" w:hAnsi="Times New Roman" w:cs="Times New Roman"/>
          <w:sz w:val="24"/>
        </w:rPr>
      </w:pPr>
    </w:p>
    <w:p w:rsidR="004F500B" w:rsidRDefault="004E7023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1064" w:hanging="1064"/>
        <w:rPr>
          <w:rFonts w:ascii="Times New Roman" w:hAnsi="Times New Roman" w:cs="Times New Roman"/>
          <w:sz w:val="24"/>
        </w:rPr>
        <w:pPrChange w:id="17" w:author="Jean LEFUR" w:date="2015-10-27T14:48:00Z">
          <w:pPr/>
        </w:pPrChange>
      </w:pPr>
      <w:r w:rsidRPr="004E7023">
        <w:rPr>
          <w:rFonts w:ascii="Times New Roman" w:hAnsi="Times New Roman" w:cs="Times New Roman"/>
          <w:b/>
          <w:sz w:val="24"/>
          <w:u w:val="single"/>
        </w:rPr>
        <w:t>Objectif</w:t>
      </w:r>
      <w:r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sz w:val="24"/>
        </w:rPr>
        <w:t xml:space="preserve"> Convertir les coordonnées</w:t>
      </w:r>
      <w:r w:rsidR="00F06816">
        <w:rPr>
          <w:rFonts w:ascii="Times New Roman" w:hAnsi="Times New Roman" w:cs="Times New Roman"/>
          <w:sz w:val="24"/>
        </w:rPr>
        <w:t xml:space="preserve"> GPS d’un point du raster </w:t>
      </w:r>
      <w:r w:rsidR="004B2A58">
        <w:rPr>
          <w:rFonts w:ascii="Times New Roman" w:hAnsi="Times New Roman" w:cs="Times New Roman"/>
          <w:sz w:val="24"/>
        </w:rPr>
        <w:t xml:space="preserve">en coordonnées cartésiennes </w:t>
      </w:r>
      <w:r w:rsidR="00F06816">
        <w:rPr>
          <w:rFonts w:ascii="Times New Roman" w:hAnsi="Times New Roman" w:cs="Times New Roman"/>
          <w:sz w:val="24"/>
        </w:rPr>
        <w:t>et calculer sa position par rapport à l’origine du raster.</w:t>
      </w:r>
    </w:p>
    <w:p w:rsidR="004E7023" w:rsidRDefault="004F500B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1064" w:hanging="1064"/>
        <w:rPr>
          <w:rFonts w:ascii="Times New Roman" w:hAnsi="Times New Roman" w:cs="Times New Roman"/>
          <w:sz w:val="24"/>
        </w:rPr>
        <w:pPrChange w:id="18" w:author="Jean LEFUR" w:date="2015-10-27T14:48:00Z">
          <w:pPr/>
        </w:pPrChange>
      </w:pPr>
      <w:r w:rsidRPr="004F500B">
        <w:rPr>
          <w:rFonts w:ascii="Times New Roman" w:hAnsi="Times New Roman" w:cs="Times New Roman"/>
          <w:b/>
          <w:sz w:val="24"/>
          <w:u w:val="single"/>
        </w:rPr>
        <w:t>Entrée</w:t>
      </w:r>
      <w:r>
        <w:rPr>
          <w:rFonts w:ascii="Times New Roman" w:hAnsi="Times New Roman" w:cs="Times New Roman"/>
          <w:sz w:val="24"/>
        </w:rPr>
        <w:t> </w:t>
      </w:r>
      <w:r w:rsidR="00F06816">
        <w:rPr>
          <w:rFonts w:ascii="Times New Roman" w:hAnsi="Times New Roman" w:cs="Times New Roman"/>
          <w:sz w:val="24"/>
        </w:rPr>
        <w:t xml:space="preserve">: Coordonnées GPS de l’origine du raster, Coordonnées GPS du point </w:t>
      </w:r>
      <w:r w:rsidR="004B2A58">
        <w:rPr>
          <w:rFonts w:ascii="Times New Roman" w:hAnsi="Times New Roman" w:cs="Times New Roman"/>
          <w:sz w:val="24"/>
        </w:rPr>
        <w:t>choisi</w:t>
      </w:r>
      <w:ins w:id="19" w:author="Jean LEFUR" w:date="2015-10-27T14:34:00Z">
        <w:r w:rsidR="007744A6">
          <w:rPr>
            <w:rFonts w:ascii="Times New Roman" w:hAnsi="Times New Roman" w:cs="Times New Roman"/>
            <w:sz w:val="24"/>
          </w:rPr>
          <w:t xml:space="preserve"> (unité : degré décimaux)</w:t>
        </w:r>
      </w:ins>
      <w:r w:rsidR="00590A31">
        <w:rPr>
          <w:rFonts w:ascii="Times New Roman" w:hAnsi="Times New Roman" w:cs="Times New Roman"/>
          <w:sz w:val="24"/>
        </w:rPr>
        <w:t>.</w:t>
      </w:r>
    </w:p>
    <w:p w:rsidR="00590A31" w:rsidRDefault="00590A31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1064" w:hanging="1064"/>
        <w:rPr>
          <w:rFonts w:ascii="Times New Roman" w:hAnsi="Times New Roman" w:cs="Times New Roman"/>
          <w:sz w:val="24"/>
        </w:rPr>
        <w:pPrChange w:id="20" w:author="Jean LEFUR" w:date="2015-10-27T14:48:00Z">
          <w:pPr/>
        </w:pPrChange>
      </w:pPr>
      <w:r w:rsidRPr="00590A31">
        <w:rPr>
          <w:rFonts w:ascii="Times New Roman" w:hAnsi="Times New Roman" w:cs="Times New Roman"/>
          <w:b/>
          <w:sz w:val="24"/>
          <w:u w:val="single"/>
        </w:rPr>
        <w:t>Sortie</w:t>
      </w:r>
      <w:r>
        <w:rPr>
          <w:rFonts w:ascii="Times New Roman" w:hAnsi="Times New Roman" w:cs="Times New Roman"/>
          <w:sz w:val="24"/>
        </w:rPr>
        <w:t xml:space="preserve"> : La distance en espace continue de la largeur et de la hauteur du point </w:t>
      </w:r>
      <w:r w:rsidR="004B2A58">
        <w:rPr>
          <w:rFonts w:ascii="Times New Roman" w:hAnsi="Times New Roman" w:cs="Times New Roman"/>
          <w:sz w:val="24"/>
        </w:rPr>
        <w:t xml:space="preserve">choisi </w:t>
      </w:r>
      <w:r>
        <w:rPr>
          <w:rFonts w:ascii="Times New Roman" w:hAnsi="Times New Roman" w:cs="Times New Roman"/>
          <w:sz w:val="24"/>
        </w:rPr>
        <w:t>en entrée par rapport à l’origine du raster</w:t>
      </w:r>
      <w:ins w:id="21" w:author="Jean LEFUR" w:date="2015-10-27T14:34:00Z">
        <w:r w:rsidR="007744A6">
          <w:rPr>
            <w:rFonts w:ascii="Times New Roman" w:hAnsi="Times New Roman" w:cs="Times New Roman"/>
            <w:sz w:val="24"/>
          </w:rPr>
          <w:t xml:space="preserve"> </w:t>
        </w:r>
        <w:r w:rsidR="007744A6" w:rsidRPr="007744A6">
          <w:rPr>
            <w:rFonts w:ascii="Times New Roman" w:hAnsi="Times New Roman" w:cs="Times New Roman"/>
            <w:sz w:val="24"/>
            <w:highlight w:val="yellow"/>
            <w:rPrChange w:id="22" w:author="Jean LEFUR" w:date="2015-10-27T14:34:00Z">
              <w:rPr>
                <w:rFonts w:ascii="Times New Roman" w:hAnsi="Times New Roman" w:cs="Times New Roman"/>
                <w:sz w:val="24"/>
              </w:rPr>
            </w:rPrChange>
          </w:rPr>
          <w:t>(unité ?)</w:t>
        </w:r>
      </w:ins>
    </w:p>
    <w:p w:rsidR="007744A6" w:rsidRDefault="00590A31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1064" w:hanging="1064"/>
        <w:rPr>
          <w:ins w:id="23" w:author="Jean LEFUR" w:date="2015-10-27T14:47:00Z"/>
          <w:rFonts w:ascii="Times New Roman" w:hAnsi="Times New Roman" w:cs="Times New Roman"/>
          <w:sz w:val="24"/>
        </w:rPr>
        <w:pPrChange w:id="24" w:author="Jean LEFUR" w:date="2015-10-27T14:48:00Z">
          <w:pPr/>
        </w:pPrChange>
      </w:pPr>
      <w:r>
        <w:rPr>
          <w:rFonts w:ascii="Times New Roman" w:hAnsi="Times New Roman" w:cs="Times New Roman"/>
          <w:b/>
          <w:sz w:val="24"/>
          <w:u w:val="single"/>
        </w:rPr>
        <w:t>Outils</w:t>
      </w:r>
      <w:r w:rsidRPr="00590A31">
        <w:rPr>
          <w:rFonts w:ascii="Times New Roman" w:hAnsi="Times New Roman" w:cs="Times New Roman"/>
          <w:b/>
          <w:sz w:val="24"/>
        </w:rPr>
        <w:t> :</w:t>
      </w:r>
      <w:r>
        <w:rPr>
          <w:rFonts w:ascii="Times New Roman" w:hAnsi="Times New Roman" w:cs="Times New Roman"/>
          <w:b/>
          <w:sz w:val="24"/>
        </w:rPr>
        <w:t xml:space="preserve"> </w:t>
      </w:r>
      <w:ins w:id="25" w:author="Jean LEFUR" w:date="2015-10-27T14:35:00Z">
        <w:r w:rsidR="007744A6" w:rsidRPr="007744A6">
          <w:rPr>
            <w:rFonts w:ascii="Times New Roman" w:hAnsi="Times New Roman" w:cs="Times New Roman"/>
            <w:sz w:val="24"/>
            <w:rPrChange w:id="26" w:author="Jean LEFUR" w:date="2015-10-27T14:35:00Z">
              <w:rPr>
                <w:rFonts w:ascii="Times New Roman" w:hAnsi="Times New Roman" w:cs="Times New Roman"/>
                <w:b/>
                <w:sz w:val="24"/>
              </w:rPr>
            </w:rPrChange>
          </w:rPr>
          <w:t>Java</w:t>
        </w:r>
      </w:ins>
    </w:p>
    <w:p w:rsidR="000C0A70" w:rsidRDefault="000C0A70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1064" w:hanging="1064"/>
        <w:rPr>
          <w:ins w:id="27" w:author="Jean LEFUR" w:date="2015-10-27T14:42:00Z"/>
          <w:rFonts w:ascii="Times New Roman" w:hAnsi="Times New Roman" w:cs="Times New Roman"/>
          <w:sz w:val="24"/>
        </w:rPr>
        <w:pPrChange w:id="28" w:author="Jean LEFUR" w:date="2015-10-27T14:48:00Z">
          <w:pPr/>
        </w:pPrChange>
      </w:pPr>
      <w:ins w:id="29" w:author="Jean LEFUR" w:date="2015-10-27T14:47:00Z">
        <w:r w:rsidRPr="000C0A70">
          <w:rPr>
            <w:rFonts w:ascii="Times New Roman" w:hAnsi="Times New Roman" w:cs="Times New Roman"/>
            <w:b/>
            <w:sz w:val="24"/>
            <w:u w:val="single"/>
            <w:rPrChange w:id="30" w:author="Jean LEFUR" w:date="2015-10-27T14:47:00Z">
              <w:rPr>
                <w:rFonts w:ascii="Times New Roman" w:hAnsi="Times New Roman" w:cs="Times New Roman"/>
                <w:sz w:val="24"/>
              </w:rPr>
            </w:rPrChange>
          </w:rPr>
          <w:t>Auteur</w:t>
        </w:r>
        <w:r>
          <w:rPr>
            <w:rFonts w:ascii="Times New Roman" w:hAnsi="Times New Roman" w:cs="Times New Roman"/>
            <w:sz w:val="24"/>
          </w:rPr>
          <w:t> : Moussa Sall, oct. 2015</w:t>
        </w:r>
      </w:ins>
    </w:p>
    <w:p w:rsidR="00590A31" w:rsidRDefault="00590A31">
      <w:pPr>
        <w:spacing w:after="0" w:line="240" w:lineRule="auto"/>
        <w:rPr>
          <w:rFonts w:ascii="Times New Roman" w:hAnsi="Times New Roman" w:cs="Times New Roman"/>
          <w:sz w:val="24"/>
        </w:rPr>
        <w:pPrChange w:id="31" w:author="Jean LEFUR" w:date="2015-10-27T14:42:00Z">
          <w:pPr/>
        </w:pPrChange>
      </w:pPr>
      <w:del w:id="32" w:author="Jean LEFUR" w:date="2015-10-27T14:35:00Z">
        <w:r w:rsidRPr="00590A31" w:rsidDel="007744A6">
          <w:rPr>
            <w:rFonts w:ascii="Times New Roman" w:hAnsi="Times New Roman" w:cs="Times New Roman"/>
            <w:sz w:val="24"/>
          </w:rPr>
          <w:delText xml:space="preserve">Repast-Simphony et les </w:delText>
        </w:r>
        <w:r w:rsidDel="007744A6">
          <w:rPr>
            <w:rFonts w:ascii="Times New Roman" w:hAnsi="Times New Roman" w:cs="Times New Roman"/>
            <w:sz w:val="24"/>
          </w:rPr>
          <w:delText>modules nécessaires à son fonctionnement</w:delText>
        </w:r>
      </w:del>
    </w:p>
    <w:p w:rsidR="00335D06" w:rsidRDefault="00335D06" w:rsidP="00410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Les coordonnées GPS dans le projet </w:t>
      </w:r>
      <w:del w:id="33" w:author="Jean LEFUR" w:date="2015-10-27T14:56:00Z">
        <w:r w:rsidDel="00151B2F">
          <w:rPr>
            <w:rFonts w:ascii="Times New Roman" w:hAnsi="Times New Roman" w:cs="Times New Roman"/>
            <w:sz w:val="24"/>
          </w:rPr>
          <w:delText xml:space="preserve">cerise </w:delText>
        </w:r>
      </w:del>
      <w:ins w:id="34" w:author="Jean LEFUR" w:date="2015-10-27T14:56:00Z">
        <w:r w:rsidR="00151B2F">
          <w:rPr>
            <w:rFonts w:ascii="Times New Roman" w:hAnsi="Times New Roman" w:cs="Times New Roman"/>
            <w:sz w:val="24"/>
          </w:rPr>
          <w:t xml:space="preserve">Cerise </w:t>
        </w:r>
      </w:ins>
      <w:r>
        <w:rPr>
          <w:rFonts w:ascii="Times New Roman" w:hAnsi="Times New Roman" w:cs="Times New Roman"/>
          <w:sz w:val="24"/>
        </w:rPr>
        <w:t>repré</w:t>
      </w:r>
      <w:r w:rsidR="002D1897">
        <w:rPr>
          <w:rFonts w:ascii="Times New Roman" w:hAnsi="Times New Roman" w:cs="Times New Roman"/>
          <w:sz w:val="24"/>
        </w:rPr>
        <w:t xml:space="preserve">sentent les points de capture </w:t>
      </w:r>
      <w:ins w:id="35" w:author="Jean LEFUR" w:date="2015-10-27T14:36:00Z">
        <w:r w:rsidR="007744A6">
          <w:rPr>
            <w:rFonts w:ascii="Times New Roman" w:hAnsi="Times New Roman" w:cs="Times New Roman"/>
            <w:sz w:val="24"/>
          </w:rPr>
          <w:t xml:space="preserve">de rongeurs </w:t>
        </w:r>
      </w:ins>
      <w:r w:rsidR="002D1897">
        <w:rPr>
          <w:rFonts w:ascii="Times New Roman" w:hAnsi="Times New Roman" w:cs="Times New Roman"/>
          <w:sz w:val="24"/>
        </w:rPr>
        <w:t>et</w:t>
      </w:r>
      <w:r>
        <w:rPr>
          <w:rFonts w:ascii="Times New Roman" w:hAnsi="Times New Roman" w:cs="Times New Roman"/>
          <w:sz w:val="24"/>
        </w:rPr>
        <w:t xml:space="preserve"> de ramassage de pelote</w:t>
      </w:r>
      <w:ins w:id="36" w:author="Jean LEFUR" w:date="2015-10-27T14:36:00Z">
        <w:r w:rsidR="007744A6">
          <w:rPr>
            <w:rFonts w:ascii="Times New Roman" w:hAnsi="Times New Roman" w:cs="Times New Roman"/>
            <w:sz w:val="24"/>
          </w:rPr>
          <w:t>s</w:t>
        </w:r>
      </w:ins>
      <w:r>
        <w:rPr>
          <w:rFonts w:ascii="Times New Roman" w:hAnsi="Times New Roman" w:cs="Times New Roman"/>
          <w:sz w:val="24"/>
        </w:rPr>
        <w:t xml:space="preserve"> de chouette.</w:t>
      </w:r>
      <w:r w:rsidR="005A6673">
        <w:rPr>
          <w:rFonts w:ascii="Times New Roman" w:hAnsi="Times New Roman" w:cs="Times New Roman"/>
          <w:sz w:val="24"/>
        </w:rPr>
        <w:t xml:space="preserve"> </w:t>
      </w:r>
      <w:r w:rsidR="002D1897">
        <w:rPr>
          <w:rFonts w:ascii="Times New Roman" w:hAnsi="Times New Roman" w:cs="Times New Roman"/>
          <w:sz w:val="24"/>
        </w:rPr>
        <w:t xml:space="preserve">Elles seront exploitées </w:t>
      </w:r>
      <w:del w:id="37" w:author="Jean LEFUR" w:date="2015-10-27T14:36:00Z">
        <w:r w:rsidR="002D1897" w:rsidDel="007744A6">
          <w:rPr>
            <w:rFonts w:ascii="Times New Roman" w:hAnsi="Times New Roman" w:cs="Times New Roman"/>
            <w:sz w:val="24"/>
          </w:rPr>
          <w:delText xml:space="preserve">par </w:delText>
        </w:r>
      </w:del>
      <w:ins w:id="38" w:author="Jean LEFUR" w:date="2015-10-27T14:36:00Z">
        <w:r w:rsidR="007744A6">
          <w:rPr>
            <w:rFonts w:ascii="Times New Roman" w:hAnsi="Times New Roman" w:cs="Times New Roman"/>
            <w:sz w:val="24"/>
          </w:rPr>
          <w:t xml:space="preserve">dans </w:t>
        </w:r>
      </w:ins>
      <w:r w:rsidR="002D1897">
        <w:rPr>
          <w:rFonts w:ascii="Times New Roman" w:hAnsi="Times New Roman" w:cs="Times New Roman"/>
          <w:sz w:val="24"/>
        </w:rPr>
        <w:t>l</w:t>
      </w:r>
      <w:ins w:id="39" w:author="Jean LEFUR" w:date="2015-10-27T14:35:00Z">
        <w:r w:rsidR="007744A6">
          <w:rPr>
            <w:rFonts w:ascii="Times New Roman" w:hAnsi="Times New Roman" w:cs="Times New Roman"/>
            <w:sz w:val="24"/>
          </w:rPr>
          <w:t>a plate-fo</w:t>
        </w:r>
      </w:ins>
      <w:ins w:id="40" w:author="Jean LEFUR" w:date="2015-10-27T14:36:00Z">
        <w:r w:rsidR="007744A6">
          <w:rPr>
            <w:rFonts w:ascii="Times New Roman" w:hAnsi="Times New Roman" w:cs="Times New Roman"/>
            <w:sz w:val="24"/>
          </w:rPr>
          <w:t>r</w:t>
        </w:r>
      </w:ins>
      <w:ins w:id="41" w:author="Jean LEFUR" w:date="2015-10-27T14:35:00Z">
        <w:r w:rsidR="007744A6">
          <w:rPr>
            <w:rFonts w:ascii="Times New Roman" w:hAnsi="Times New Roman" w:cs="Times New Roman"/>
            <w:sz w:val="24"/>
          </w:rPr>
          <w:t>me</w:t>
        </w:r>
      </w:ins>
      <w:del w:id="42" w:author="Jean LEFUR" w:date="2015-10-27T14:35:00Z">
        <w:r w:rsidR="002D1897" w:rsidDel="007744A6">
          <w:rPr>
            <w:rFonts w:ascii="Times New Roman" w:hAnsi="Times New Roman" w:cs="Times New Roman"/>
            <w:sz w:val="24"/>
          </w:rPr>
          <w:delText>e</w:delText>
        </w:r>
      </w:del>
      <w:r w:rsidR="002D1897">
        <w:rPr>
          <w:rFonts w:ascii="Times New Roman" w:hAnsi="Times New Roman" w:cs="Times New Roman"/>
          <w:sz w:val="24"/>
        </w:rPr>
        <w:t xml:space="preserve"> SimMasto pour initialiser la simulation de la </w:t>
      </w:r>
      <w:r w:rsidR="006E78C8">
        <w:rPr>
          <w:rFonts w:ascii="Times New Roman" w:hAnsi="Times New Roman" w:cs="Times New Roman"/>
          <w:sz w:val="24"/>
        </w:rPr>
        <w:t>colonisation</w:t>
      </w:r>
      <w:r w:rsidR="002D1897">
        <w:rPr>
          <w:rFonts w:ascii="Times New Roman" w:hAnsi="Times New Roman" w:cs="Times New Roman"/>
          <w:sz w:val="24"/>
        </w:rPr>
        <w:t xml:space="preserve"> des gerbilles dans le nord du Sénégal.</w:t>
      </w:r>
    </w:p>
    <w:p w:rsidR="002D1897" w:rsidRDefault="006E78C8" w:rsidP="0041043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Cependant</w:t>
      </w:r>
      <w:r w:rsidR="002D189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un problème se pose sur l’utilisation de ces coordonnées par SimMasto. En effet, le simulateur ne reconnaît pas les valeurs  en degrés décimaux. </w:t>
      </w:r>
    </w:p>
    <w:p w:rsidR="000C0A70" w:rsidRDefault="006E78C8" w:rsidP="0041043E">
      <w:pPr>
        <w:rPr>
          <w:ins w:id="43" w:author="Jean LEFUR" w:date="2015-10-27T14:49:00Z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Ainsi, nous allons </w:t>
      </w:r>
      <w:r w:rsidR="0059037C">
        <w:rPr>
          <w:rFonts w:ascii="Times New Roman" w:hAnsi="Times New Roman" w:cs="Times New Roman"/>
          <w:sz w:val="24"/>
        </w:rPr>
        <w:t>utiliser différent</w:t>
      </w:r>
      <w:r w:rsidR="002F1734">
        <w:rPr>
          <w:rFonts w:ascii="Times New Roman" w:hAnsi="Times New Roman" w:cs="Times New Roman"/>
          <w:sz w:val="24"/>
        </w:rPr>
        <w:t xml:space="preserve">s procédés pour </w:t>
      </w:r>
      <w:del w:id="44" w:author="Jean LEFUR" w:date="2015-10-27T14:57:00Z">
        <w:r w:rsidR="002F1734" w:rsidDel="00151B2F">
          <w:rPr>
            <w:rFonts w:ascii="Times New Roman" w:hAnsi="Times New Roman" w:cs="Times New Roman"/>
            <w:sz w:val="24"/>
          </w:rPr>
          <w:delText xml:space="preserve">arriver </w:delText>
        </w:r>
      </w:del>
      <w:ins w:id="45" w:author="Jean LEFUR" w:date="2015-10-27T14:57:00Z">
        <w:r w:rsidR="00151B2F">
          <w:rPr>
            <w:rFonts w:ascii="Times New Roman" w:hAnsi="Times New Roman" w:cs="Times New Roman"/>
            <w:sz w:val="24"/>
          </w:rPr>
          <w:t>réaliser</w:t>
        </w:r>
      </w:ins>
      <w:del w:id="46" w:author="Jean LEFUR" w:date="2015-10-27T14:57:00Z">
        <w:r w:rsidR="002F1734" w:rsidDel="00151B2F">
          <w:rPr>
            <w:rFonts w:ascii="Times New Roman" w:hAnsi="Times New Roman" w:cs="Times New Roman"/>
            <w:sz w:val="24"/>
          </w:rPr>
          <w:delText>à</w:delText>
        </w:r>
      </w:del>
      <w:ins w:id="47" w:author="Jean LEFUR" w:date="2015-10-27T14:57:00Z">
        <w:r w:rsidR="00151B2F">
          <w:rPr>
            <w:rFonts w:ascii="Times New Roman" w:hAnsi="Times New Roman" w:cs="Times New Roman"/>
            <w:sz w:val="24"/>
          </w:rPr>
          <w:t> :</w:t>
        </w:r>
      </w:ins>
      <w:r w:rsidR="002F1734">
        <w:rPr>
          <w:rFonts w:ascii="Times New Roman" w:hAnsi="Times New Roman" w:cs="Times New Roman"/>
          <w:sz w:val="24"/>
        </w:rPr>
        <w:t xml:space="preserve"> </w:t>
      </w:r>
    </w:p>
    <w:p w:rsidR="000C0A70" w:rsidRDefault="002F1734">
      <w:pPr>
        <w:pStyle w:val="Paragraphedeliste"/>
        <w:numPr>
          <w:ilvl w:val="0"/>
          <w:numId w:val="5"/>
        </w:numPr>
        <w:rPr>
          <w:ins w:id="48" w:author="Jean LEFUR" w:date="2015-10-27T14:49:00Z"/>
          <w:rFonts w:ascii="Times New Roman" w:hAnsi="Times New Roman" w:cs="Times New Roman"/>
          <w:sz w:val="24"/>
        </w:rPr>
        <w:pPrChange w:id="49" w:author="Jean LEFUR" w:date="2015-10-27T14:49:00Z">
          <w:pPr/>
        </w:pPrChange>
      </w:pPr>
      <w:r w:rsidRPr="000C0A70">
        <w:rPr>
          <w:rFonts w:ascii="Times New Roman" w:hAnsi="Times New Roman" w:cs="Times New Roman"/>
          <w:sz w:val="24"/>
          <w:rPrChange w:id="50" w:author="Jean LEFUR" w:date="2015-10-27T14:49:00Z">
            <w:rPr/>
          </w:rPrChange>
        </w:rPr>
        <w:t xml:space="preserve">la </w:t>
      </w:r>
      <w:r w:rsidR="006E78C8" w:rsidRPr="000C0A70">
        <w:rPr>
          <w:rFonts w:ascii="Times New Roman" w:hAnsi="Times New Roman" w:cs="Times New Roman"/>
          <w:sz w:val="24"/>
          <w:rPrChange w:id="51" w:author="Jean LEFUR" w:date="2015-10-27T14:49:00Z">
            <w:rPr/>
          </w:rPrChange>
        </w:rPr>
        <w:t xml:space="preserve">conversion des coordonnées GPS fournies </w:t>
      </w:r>
      <w:del w:id="52" w:author="Jean LEFUR" w:date="2015-10-27T14:36:00Z">
        <w:r w:rsidR="006E78C8" w:rsidRPr="000C0A70" w:rsidDel="007744A6">
          <w:rPr>
            <w:rFonts w:ascii="Times New Roman" w:hAnsi="Times New Roman" w:cs="Times New Roman"/>
            <w:sz w:val="24"/>
            <w:rPrChange w:id="53" w:author="Jean LEFUR" w:date="2015-10-27T14:49:00Z">
              <w:rPr/>
            </w:rPrChange>
          </w:rPr>
          <w:delText xml:space="preserve">en </w:delText>
        </w:r>
      </w:del>
      <w:ins w:id="54" w:author="Jean LEFUR" w:date="2015-10-27T14:36:00Z">
        <w:r w:rsidR="007744A6" w:rsidRPr="000C0A70">
          <w:rPr>
            <w:rFonts w:ascii="Times New Roman" w:hAnsi="Times New Roman" w:cs="Times New Roman"/>
            <w:sz w:val="24"/>
            <w:rPrChange w:id="55" w:author="Jean LEFUR" w:date="2015-10-27T14:49:00Z">
              <w:rPr/>
            </w:rPrChange>
          </w:rPr>
          <w:t xml:space="preserve">vers des </w:t>
        </w:r>
      </w:ins>
      <w:r w:rsidR="006E78C8" w:rsidRPr="000C0A70">
        <w:rPr>
          <w:rFonts w:ascii="Times New Roman" w:hAnsi="Times New Roman" w:cs="Times New Roman"/>
          <w:sz w:val="24"/>
          <w:rPrChange w:id="56" w:author="Jean LEFUR" w:date="2015-10-27T14:49:00Z">
            <w:rPr/>
          </w:rPrChange>
        </w:rPr>
        <w:t>coordonnées d’espace continu</w:t>
      </w:r>
      <w:del w:id="57" w:author="Jean LEFUR" w:date="2015-10-27T14:36:00Z">
        <w:r w:rsidR="006E78C8" w:rsidRPr="000C0A70" w:rsidDel="007744A6">
          <w:rPr>
            <w:rFonts w:ascii="Times New Roman" w:hAnsi="Times New Roman" w:cs="Times New Roman"/>
            <w:sz w:val="24"/>
            <w:rPrChange w:id="58" w:author="Jean LEFUR" w:date="2015-10-27T14:49:00Z">
              <w:rPr/>
            </w:rPrChange>
          </w:rPr>
          <w:delText>e</w:delText>
        </w:r>
      </w:del>
      <w:r w:rsidR="006E78C8" w:rsidRPr="000C0A70">
        <w:rPr>
          <w:rFonts w:ascii="Times New Roman" w:hAnsi="Times New Roman" w:cs="Times New Roman"/>
          <w:sz w:val="24"/>
          <w:rPrChange w:id="59" w:author="Jean LEFUR" w:date="2015-10-27T14:49:00Z">
            <w:rPr/>
          </w:rPrChange>
        </w:rPr>
        <w:t xml:space="preserve"> </w:t>
      </w:r>
      <w:ins w:id="60" w:author="Jean LEFUR" w:date="2015-10-27T14:37:00Z">
        <w:r w:rsidR="007744A6" w:rsidRPr="000C0A70">
          <w:rPr>
            <w:rFonts w:ascii="Times New Roman" w:hAnsi="Times New Roman" w:cs="Times New Roman"/>
            <w:sz w:val="24"/>
            <w:rPrChange w:id="61" w:author="Jean LEFUR" w:date="2015-10-27T14:49:00Z">
              <w:rPr/>
            </w:rPrChange>
          </w:rPr>
          <w:t xml:space="preserve">ainsi </w:t>
        </w:r>
      </w:ins>
      <w:ins w:id="62" w:author="Jean LEFUR" w:date="2015-10-27T14:50:00Z">
        <w:r w:rsidR="000C0A70">
          <w:rPr>
            <w:rFonts w:ascii="Times New Roman" w:hAnsi="Times New Roman" w:cs="Times New Roman"/>
            <w:sz w:val="24"/>
          </w:rPr>
          <w:t>qu’au</w:t>
        </w:r>
      </w:ins>
    </w:p>
    <w:p w:rsidR="002D1897" w:rsidRPr="000C0A70" w:rsidRDefault="00151B2F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rPrChange w:id="63" w:author="Jean LEFUR" w:date="2015-10-27T14:49:00Z">
            <w:rPr/>
          </w:rPrChange>
        </w:rPr>
        <w:pPrChange w:id="64" w:author="Jean LEFUR" w:date="2015-10-27T14:49:00Z">
          <w:pPr/>
        </w:pPrChange>
      </w:pPr>
      <w:ins w:id="65" w:author="Jean LEFUR" w:date="2015-10-27T14:57:00Z">
        <w:r>
          <w:rPr>
            <w:rFonts w:ascii="Times New Roman" w:hAnsi="Times New Roman" w:cs="Times New Roman"/>
            <w:sz w:val="24"/>
          </w:rPr>
          <w:t xml:space="preserve">le </w:t>
        </w:r>
      </w:ins>
      <w:ins w:id="66" w:author="Jean LEFUR" w:date="2015-10-27T14:37:00Z">
        <w:r w:rsidR="007744A6" w:rsidRPr="000C0A70">
          <w:rPr>
            <w:rFonts w:ascii="Times New Roman" w:hAnsi="Times New Roman" w:cs="Times New Roman"/>
            <w:sz w:val="24"/>
            <w:rPrChange w:id="67" w:author="Jean LEFUR" w:date="2015-10-27T14:49:00Z">
              <w:rPr/>
            </w:rPrChange>
          </w:rPr>
          <w:t xml:space="preserve">calcul de la </w:t>
        </w:r>
      </w:ins>
      <w:del w:id="68" w:author="Jean LEFUR" w:date="2015-10-27T14:37:00Z">
        <w:r w:rsidR="006E78C8" w:rsidRPr="000C0A70" w:rsidDel="007744A6">
          <w:rPr>
            <w:rFonts w:ascii="Times New Roman" w:hAnsi="Times New Roman" w:cs="Times New Roman"/>
            <w:sz w:val="24"/>
            <w:highlight w:val="yellow"/>
            <w:rPrChange w:id="69" w:author="Jean LEFUR" w:date="2015-10-27T14:49:00Z">
              <w:rPr>
                <w:rFonts w:ascii="Times New Roman" w:hAnsi="Times New Roman" w:cs="Times New Roman"/>
                <w:sz w:val="24"/>
              </w:rPr>
            </w:rPrChange>
          </w:rPr>
          <w:delText>et</w:delText>
        </w:r>
      </w:del>
      <w:del w:id="70" w:author="Jean LEFUR" w:date="2015-10-27T14:36:00Z">
        <w:r w:rsidR="006E78C8" w:rsidRPr="000C0A70" w:rsidDel="007744A6">
          <w:rPr>
            <w:rFonts w:ascii="Times New Roman" w:hAnsi="Times New Roman" w:cs="Times New Roman"/>
            <w:sz w:val="24"/>
            <w:highlight w:val="yellow"/>
            <w:rPrChange w:id="71" w:author="Jean LEFUR" w:date="2015-10-27T14:49:00Z">
              <w:rPr>
                <w:rFonts w:ascii="Times New Roman" w:hAnsi="Times New Roman" w:cs="Times New Roman"/>
                <w:sz w:val="24"/>
              </w:rPr>
            </w:rPrChange>
          </w:rPr>
          <w:delText xml:space="preserve"> </w:delText>
        </w:r>
      </w:del>
      <w:r w:rsidR="006E78C8" w:rsidRPr="000C0A70">
        <w:rPr>
          <w:rFonts w:ascii="Times New Roman" w:hAnsi="Times New Roman" w:cs="Times New Roman"/>
          <w:sz w:val="24"/>
          <w:highlight w:val="yellow"/>
          <w:rPrChange w:id="72" w:author="Jean LEFUR" w:date="2015-10-27T14:49:00Z">
            <w:rPr>
              <w:rFonts w:ascii="Times New Roman" w:hAnsi="Times New Roman" w:cs="Times New Roman"/>
              <w:sz w:val="24"/>
            </w:rPr>
          </w:rPrChange>
        </w:rPr>
        <w:t>distance cellulaire</w:t>
      </w:r>
      <w:ins w:id="73" w:author="Jean LEFUR" w:date="2015-10-27T14:37:00Z">
        <w:r w:rsidR="007744A6" w:rsidRPr="000C0A70">
          <w:rPr>
            <w:rFonts w:ascii="Times New Roman" w:hAnsi="Times New Roman" w:cs="Times New Roman"/>
            <w:sz w:val="24"/>
            <w:highlight w:val="yellow"/>
            <w:rPrChange w:id="74" w:author="Jean LEFUR" w:date="2015-10-27T14:49:00Z">
              <w:rPr>
                <w:rFonts w:ascii="Times New Roman" w:hAnsi="Times New Roman" w:cs="Times New Roman"/>
                <w:sz w:val="24"/>
              </w:rPr>
            </w:rPrChange>
          </w:rPr>
          <w:t xml:space="preserve"> ( ?)</w:t>
        </w:r>
      </w:ins>
      <w:r w:rsidR="006E78C8" w:rsidRPr="000C0A70">
        <w:rPr>
          <w:rFonts w:ascii="Times New Roman" w:hAnsi="Times New Roman" w:cs="Times New Roman"/>
          <w:sz w:val="24"/>
          <w:rPrChange w:id="75" w:author="Jean LEFUR" w:date="2015-10-27T14:49:00Z">
            <w:rPr/>
          </w:rPrChange>
        </w:rPr>
        <w:t>.</w:t>
      </w:r>
    </w:p>
    <w:p w:rsidR="002F1734" w:rsidDel="007744A6" w:rsidRDefault="002F1734">
      <w:pPr>
        <w:pStyle w:val="Titre2"/>
        <w:rPr>
          <w:del w:id="76" w:author="Jean LEFUR" w:date="2015-10-27T14:42:00Z"/>
        </w:rPr>
        <w:pPrChange w:id="77" w:author="Jean LEFUR" w:date="2015-10-27T14:50:00Z">
          <w:pPr/>
        </w:pPrChange>
      </w:pPr>
    </w:p>
    <w:p w:rsidR="002F1734" w:rsidRDefault="007744A6">
      <w:pPr>
        <w:pStyle w:val="Titre2"/>
        <w:pPrChange w:id="78" w:author="Jean LEFUR" w:date="2015-10-27T14:50:00Z">
          <w:pPr>
            <w:pStyle w:val="Paragraphedeliste"/>
            <w:numPr>
              <w:numId w:val="2"/>
            </w:numPr>
            <w:ind w:hanging="360"/>
          </w:pPr>
        </w:pPrChange>
      </w:pPr>
      <w:ins w:id="79" w:author="Jean LEFUR" w:date="2015-10-27T14:41:00Z">
        <w:r>
          <w:t>Méthode</w:t>
        </w:r>
      </w:ins>
      <w:del w:id="80" w:author="Jean LEFUR" w:date="2015-10-27T14:42:00Z">
        <w:r w:rsidR="002F1734" w:rsidDel="007744A6">
          <w:delText>Conversion des coordonnées géographiques en coordonnées cartésiennes :</w:delText>
        </w:r>
      </w:del>
      <w:r w:rsidR="002F1734">
        <w:t xml:space="preserve"> </w:t>
      </w:r>
    </w:p>
    <w:p w:rsidR="006E78C8" w:rsidRDefault="007744A6" w:rsidP="0041043E">
      <w:pPr>
        <w:rPr>
          <w:rFonts w:ascii="Times New Roman" w:hAnsi="Times New Roman" w:cs="Times New Roman"/>
          <w:sz w:val="24"/>
        </w:rPr>
      </w:pPr>
      <w:del w:id="81" w:author="Jean LEFUR" w:date="2015-10-27T14:37:00Z">
        <w:r w:rsidDel="007744A6">
          <w:rPr>
            <w:noProof/>
            <w:lang w:eastAsia="fr-FR"/>
          </w:rPr>
          <w:drawing>
            <wp:inline distT="0" distB="0" distL="0" distR="0" wp14:anchorId="09892189" wp14:editId="6CD84B21">
              <wp:extent cx="3373200" cy="2977200"/>
              <wp:effectExtent l="0" t="0" r="0" b="0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3200" cy="297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r w:rsidR="002F1734">
        <w:rPr>
          <w:rFonts w:ascii="Times New Roman" w:hAnsi="Times New Roman" w:cs="Times New Roman"/>
          <w:sz w:val="24"/>
        </w:rPr>
        <w:t xml:space="preserve">Pour </w:t>
      </w:r>
      <w:del w:id="82" w:author="Jean LEFUR" w:date="2015-10-27T14:46:00Z">
        <w:r w:rsidR="002F1734" w:rsidDel="000C0A70">
          <w:rPr>
            <w:rFonts w:ascii="Times New Roman" w:hAnsi="Times New Roman" w:cs="Times New Roman"/>
            <w:sz w:val="24"/>
          </w:rPr>
          <w:delText xml:space="preserve">faire </w:delText>
        </w:r>
      </w:del>
      <w:ins w:id="83" w:author="Jean LEFUR" w:date="2015-10-27T14:46:00Z">
        <w:r w:rsidR="000C0A70">
          <w:rPr>
            <w:rFonts w:ascii="Times New Roman" w:hAnsi="Times New Roman" w:cs="Times New Roman"/>
            <w:sz w:val="24"/>
          </w:rPr>
          <w:t xml:space="preserve">réaliser </w:t>
        </w:r>
      </w:ins>
      <w:r w:rsidR="002F1734">
        <w:rPr>
          <w:rFonts w:ascii="Times New Roman" w:hAnsi="Times New Roman" w:cs="Times New Roman"/>
          <w:sz w:val="24"/>
        </w:rPr>
        <w:t xml:space="preserve">cette conversion nous </w:t>
      </w:r>
      <w:del w:id="84" w:author="Jean LEFUR" w:date="2015-10-27T14:46:00Z">
        <w:r w:rsidR="002F1734" w:rsidDel="000C0A70">
          <w:rPr>
            <w:rFonts w:ascii="Times New Roman" w:hAnsi="Times New Roman" w:cs="Times New Roman"/>
            <w:sz w:val="24"/>
          </w:rPr>
          <w:delText xml:space="preserve">allons </w:delText>
        </w:r>
      </w:del>
      <w:r w:rsidR="002F1734">
        <w:rPr>
          <w:rFonts w:ascii="Times New Roman" w:hAnsi="Times New Roman" w:cs="Times New Roman"/>
          <w:sz w:val="24"/>
        </w:rPr>
        <w:t>appliqu</w:t>
      </w:r>
      <w:del w:id="85" w:author="Jean LEFUR" w:date="2015-10-27T14:46:00Z">
        <w:r w:rsidR="002F1734" w:rsidDel="000C0A70">
          <w:rPr>
            <w:rFonts w:ascii="Times New Roman" w:hAnsi="Times New Roman" w:cs="Times New Roman"/>
            <w:sz w:val="24"/>
          </w:rPr>
          <w:delText>er</w:delText>
        </w:r>
      </w:del>
      <w:ins w:id="86" w:author="Jean LEFUR" w:date="2015-10-27T14:46:00Z">
        <w:r w:rsidR="000C0A70">
          <w:rPr>
            <w:rFonts w:ascii="Times New Roman" w:hAnsi="Times New Roman" w:cs="Times New Roman"/>
            <w:sz w:val="24"/>
          </w:rPr>
          <w:t>ons</w:t>
        </w:r>
      </w:ins>
      <w:r w:rsidR="009D6B2B">
        <w:rPr>
          <w:rFonts w:ascii="Times New Roman" w:hAnsi="Times New Roman" w:cs="Times New Roman"/>
          <w:sz w:val="24"/>
        </w:rPr>
        <w:t xml:space="preserve"> la méthode de transformation entre systèmes géodésiques de Clarke 1880 IGN.</w:t>
      </w:r>
      <w:r w:rsidR="004D0DBA" w:rsidRPr="004D0DBA">
        <w:rPr>
          <w:noProof/>
          <w:lang w:eastAsia="fr-FR"/>
        </w:rPr>
        <w:t xml:space="preserve"> </w:t>
      </w:r>
    </w:p>
    <w:p w:rsidR="00F14CB8" w:rsidRDefault="007744A6" w:rsidP="0041043E">
      <w:pPr>
        <w:rPr>
          <w:ins w:id="87" w:author="Jean LEFUR" w:date="2015-10-27T14:38:00Z"/>
          <w:rFonts w:ascii="Times New Roman" w:hAnsi="Times New Roman" w:cs="Times New Roman"/>
          <w:sz w:val="24"/>
        </w:rPr>
      </w:pPr>
      <w:ins w:id="88" w:author="Jean LEFUR" w:date="2015-10-27T14:37:00Z">
        <w:r>
          <w:rPr>
            <w:noProof/>
            <w:lang w:eastAsia="fr-FR"/>
          </w:rPr>
          <w:drawing>
            <wp:inline distT="0" distB="0" distL="0" distR="0" wp14:anchorId="40C710F6" wp14:editId="2FE29226">
              <wp:extent cx="3373200" cy="2977200"/>
              <wp:effectExtent l="0" t="0" r="0" b="0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3200" cy="2977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44A6" w:rsidRDefault="007744A6">
      <w:pPr>
        <w:pStyle w:val="Lgende"/>
        <w:rPr>
          <w:rFonts w:ascii="Times New Roman" w:hAnsi="Times New Roman" w:cs="Times New Roman"/>
          <w:sz w:val="24"/>
        </w:rPr>
        <w:pPrChange w:id="89" w:author="Jean LEFUR" w:date="2015-10-27T14:39:00Z">
          <w:pPr/>
        </w:pPrChange>
      </w:pPr>
      <w:ins w:id="90" w:author="Jean LEFUR" w:date="2015-10-27T14:39:00Z">
        <w:r w:rsidRPr="007744A6">
          <w:rPr>
            <w:highlight w:val="yellow"/>
            <w:rPrChange w:id="91" w:author="Jean LEFUR" w:date="2015-10-27T14:39:00Z">
              <w:rPr>
                <w:b/>
                <w:bCs/>
              </w:rPr>
            </w:rPrChange>
          </w:rPr>
          <w:t xml:space="preserve">Figure </w:t>
        </w:r>
        <w:r w:rsidRPr="007744A6">
          <w:rPr>
            <w:highlight w:val="yellow"/>
            <w:rPrChange w:id="92" w:author="Jean LEFUR" w:date="2015-10-27T14:39:00Z">
              <w:rPr>
                <w:b/>
                <w:bCs/>
              </w:rPr>
            </w:rPrChange>
          </w:rPr>
          <w:fldChar w:fldCharType="begin"/>
        </w:r>
        <w:r w:rsidRPr="007744A6">
          <w:rPr>
            <w:highlight w:val="yellow"/>
            <w:rPrChange w:id="93" w:author="Jean LEFUR" w:date="2015-10-27T14:39:00Z">
              <w:rPr>
                <w:b/>
                <w:bCs/>
              </w:rPr>
            </w:rPrChange>
          </w:rPr>
          <w:instrText xml:space="preserve"> SEQ Figure \* ARABIC </w:instrText>
        </w:r>
      </w:ins>
      <w:r w:rsidRPr="007744A6">
        <w:rPr>
          <w:highlight w:val="yellow"/>
          <w:rPrChange w:id="94" w:author="Jean LEFUR" w:date="2015-10-27T14:39:00Z">
            <w:rPr>
              <w:b/>
              <w:bCs/>
            </w:rPr>
          </w:rPrChange>
        </w:rPr>
        <w:fldChar w:fldCharType="separate"/>
      </w:r>
      <w:ins w:id="95" w:author="Jean LEFUR" w:date="2015-10-27T14:39:00Z">
        <w:r w:rsidRPr="007744A6">
          <w:rPr>
            <w:noProof/>
            <w:highlight w:val="yellow"/>
            <w:rPrChange w:id="96" w:author="Jean LEFUR" w:date="2015-10-27T14:39:00Z">
              <w:rPr>
                <w:b/>
                <w:bCs/>
                <w:noProof/>
              </w:rPr>
            </w:rPrChange>
          </w:rPr>
          <w:t>1</w:t>
        </w:r>
        <w:r w:rsidRPr="007744A6">
          <w:rPr>
            <w:highlight w:val="yellow"/>
            <w:rPrChange w:id="97" w:author="Jean LEFUR" w:date="2015-10-27T14:39:00Z">
              <w:rPr>
                <w:b/>
                <w:bCs/>
              </w:rPr>
            </w:rPrChange>
          </w:rPr>
          <w:fldChar w:fldCharType="end"/>
        </w:r>
        <w:r w:rsidRPr="00172CB1">
          <w:rPr>
            <w:highlight w:val="yellow"/>
          </w:rPr>
          <w:t xml:space="preserve"> contenu et</w:t>
        </w:r>
        <w:r w:rsidRPr="007744A6">
          <w:rPr>
            <w:highlight w:val="yellow"/>
            <w:rPrChange w:id="98" w:author="Jean LEFUR" w:date="2015-10-27T14:39:00Z">
              <w:rPr>
                <w:b/>
                <w:bCs/>
              </w:rPr>
            </w:rPrChange>
          </w:rPr>
          <w:t xml:space="preserve"> légende de la figure</w:t>
        </w:r>
      </w:ins>
      <w:ins w:id="99" w:author="Jean LEFUR" w:date="2015-10-27T14:40:00Z">
        <w:r>
          <w:t xml:space="preserve"> (source disponible ?)</w:t>
        </w:r>
      </w:ins>
    </w:p>
    <w:p w:rsidR="00335027" w:rsidRDefault="000C0A70" w:rsidP="0041043E">
      <w:pPr>
        <w:rPr>
          <w:rFonts w:ascii="Times New Roman" w:hAnsi="Times New Roman" w:cs="Times New Roman"/>
          <w:sz w:val="24"/>
        </w:rPr>
      </w:pPr>
      <w:ins w:id="100" w:author="Jean LEFUR" w:date="2015-10-27T14:46:00Z">
        <w:r>
          <w:rPr>
            <w:rFonts w:ascii="Times New Roman" w:hAnsi="Times New Roman" w:cs="Times New Roman"/>
            <w:sz w:val="24"/>
          </w:rPr>
          <w:lastRenderedPageBreak/>
          <w:t>A</w:t>
        </w:r>
      </w:ins>
      <w:del w:id="101" w:author="Jean LEFUR" w:date="2015-10-27T14:47:00Z">
        <w:r w:rsidR="00335027" w:rsidDel="000C0A70">
          <w:rPr>
            <w:rFonts w:ascii="Times New Roman" w:hAnsi="Times New Roman" w:cs="Times New Roman"/>
            <w:sz w:val="24"/>
          </w:rPr>
          <w:delText xml:space="preserve"> </w:delText>
        </w:r>
      </w:del>
      <w:del w:id="102" w:author="Jean LEFUR" w:date="2015-10-27T14:46:00Z">
        <w:r w:rsidR="00335027" w:rsidDel="000C0A70">
          <w:rPr>
            <w:rFonts w:ascii="Times New Roman" w:hAnsi="Times New Roman" w:cs="Times New Roman"/>
            <w:sz w:val="24"/>
          </w:rPr>
          <w:delText>On a</w:delText>
        </w:r>
      </w:del>
      <w:ins w:id="103" w:author="Jean LEFUR" w:date="2015-10-27T14:46:00Z">
        <w:r>
          <w:rPr>
            <w:rFonts w:ascii="Times New Roman" w:hAnsi="Times New Roman" w:cs="Times New Roman"/>
            <w:sz w:val="24"/>
          </w:rPr>
          <w:t>vec</w:t>
        </w:r>
      </w:ins>
      <w:r w:rsidR="00335027">
        <w:rPr>
          <w:rFonts w:ascii="Times New Roman" w:hAnsi="Times New Roman" w:cs="Times New Roman"/>
          <w:sz w:val="24"/>
        </w:rPr>
        <w:t> :</w:t>
      </w:r>
    </w:p>
    <w:p w:rsidR="00335027" w:rsidRPr="000C0A70" w:rsidRDefault="0033502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rPrChange w:id="104" w:author="Jean LEFUR" w:date="2015-10-27T14:46:00Z">
            <w:rPr/>
          </w:rPrChange>
        </w:rPr>
        <w:pPrChange w:id="105" w:author="Jean LEFUR" w:date="2015-10-27T14:46:00Z">
          <w:pPr/>
        </w:pPrChange>
      </w:pPr>
      <w:del w:id="106" w:author="Jean LEFUR" w:date="2015-10-27T14:46:00Z">
        <w:r w:rsidRPr="000C0A70" w:rsidDel="000C0A70">
          <w:rPr>
            <w:rFonts w:ascii="Times New Roman" w:hAnsi="Times New Roman" w:cs="Times New Roman"/>
            <w:sz w:val="24"/>
            <w:rPrChange w:id="107" w:author="Jean LEFUR" w:date="2015-10-27T14:46:00Z">
              <w:rPr/>
            </w:rPrChange>
          </w:rPr>
          <w:tab/>
        </w:r>
      </w:del>
      <w:r w:rsidRPr="000C0A70">
        <w:rPr>
          <w:rFonts w:ascii="Times New Roman" w:hAnsi="Times New Roman" w:cs="Times New Roman"/>
          <w:sz w:val="24"/>
          <w:rPrChange w:id="108" w:author="Jean LEFUR" w:date="2015-10-27T14:46:00Z">
            <w:rPr/>
          </w:rPrChange>
        </w:rPr>
        <w:t>Le demi-grand axe</w:t>
      </w:r>
      <w:r w:rsidR="0052537D" w:rsidRPr="000C0A70">
        <w:rPr>
          <w:rFonts w:ascii="Times New Roman" w:hAnsi="Times New Roman" w:cs="Times New Roman"/>
          <w:sz w:val="24"/>
          <w:rPrChange w:id="109" w:author="Jean LEFUR" w:date="2015-10-27T14:46:00Z">
            <w:rPr/>
          </w:rPrChange>
        </w:rPr>
        <w:t xml:space="preserve"> : </w:t>
      </w:r>
      <w:r w:rsidRPr="000C0A70">
        <w:rPr>
          <w:rFonts w:ascii="Times New Roman" w:hAnsi="Times New Roman" w:cs="Times New Roman"/>
          <w:sz w:val="24"/>
          <w:rPrChange w:id="110" w:author="Jean LEFUR" w:date="2015-10-27T14:46:00Z">
            <w:rPr/>
          </w:rPrChange>
        </w:rPr>
        <w:t>a = 6 378 249,2 m</w:t>
      </w:r>
      <w:r w:rsidR="0052537D" w:rsidRPr="000C0A70">
        <w:rPr>
          <w:rFonts w:ascii="Times New Roman" w:hAnsi="Times New Roman" w:cs="Times New Roman"/>
          <w:sz w:val="24"/>
          <w:rPrChange w:id="111" w:author="Jean LEFUR" w:date="2015-10-27T14:46:00Z">
            <w:rPr/>
          </w:rPrChange>
        </w:rPr>
        <w:t xml:space="preserve">  </w:t>
      </w:r>
    </w:p>
    <w:p w:rsidR="00335027" w:rsidRPr="000C0A70" w:rsidRDefault="0033502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rPrChange w:id="112" w:author="Jean LEFUR" w:date="2015-10-27T14:46:00Z">
            <w:rPr/>
          </w:rPrChange>
        </w:rPr>
        <w:pPrChange w:id="113" w:author="Jean LEFUR" w:date="2015-10-27T14:46:00Z">
          <w:pPr/>
        </w:pPrChange>
      </w:pPr>
      <w:del w:id="114" w:author="Jean LEFUR" w:date="2015-10-27T14:46:00Z">
        <w:r w:rsidRPr="000C0A70" w:rsidDel="000C0A70">
          <w:rPr>
            <w:rFonts w:ascii="Times New Roman" w:hAnsi="Times New Roman" w:cs="Times New Roman"/>
            <w:sz w:val="24"/>
            <w:rPrChange w:id="115" w:author="Jean LEFUR" w:date="2015-10-27T14:46:00Z">
              <w:rPr/>
            </w:rPrChange>
          </w:rPr>
          <w:tab/>
        </w:r>
      </w:del>
      <w:r w:rsidRPr="000C0A70">
        <w:rPr>
          <w:rFonts w:ascii="Times New Roman" w:hAnsi="Times New Roman" w:cs="Times New Roman"/>
          <w:sz w:val="24"/>
          <w:rPrChange w:id="116" w:author="Jean LEFUR" w:date="2015-10-27T14:46:00Z">
            <w:rPr/>
          </w:rPrChange>
        </w:rPr>
        <w:t>Le demi-petit axe</w:t>
      </w:r>
      <w:r w:rsidR="0052537D" w:rsidRPr="000C0A70">
        <w:rPr>
          <w:rFonts w:ascii="Times New Roman" w:hAnsi="Times New Roman" w:cs="Times New Roman"/>
          <w:sz w:val="24"/>
          <w:rPrChange w:id="117" w:author="Jean LEFUR" w:date="2015-10-27T14:46:00Z">
            <w:rPr/>
          </w:rPrChange>
        </w:rPr>
        <w:t xml:space="preserve"> : </w:t>
      </w:r>
      <w:r w:rsidRPr="000C0A70">
        <w:rPr>
          <w:rFonts w:ascii="Times New Roman" w:hAnsi="Times New Roman" w:cs="Times New Roman"/>
          <w:sz w:val="24"/>
          <w:rPrChange w:id="118" w:author="Jean LEFUR" w:date="2015-10-27T14:46:00Z">
            <w:rPr/>
          </w:rPrChange>
        </w:rPr>
        <w:t>b = 6 356 515,0 m</w:t>
      </w:r>
      <w:r w:rsidR="0052537D" w:rsidRPr="000C0A70">
        <w:rPr>
          <w:rFonts w:ascii="Times New Roman" w:hAnsi="Times New Roman" w:cs="Times New Roman"/>
          <w:sz w:val="24"/>
          <w:rPrChange w:id="119" w:author="Jean LEFUR" w:date="2015-10-27T14:46:00Z">
            <w:rPr/>
          </w:rPrChange>
        </w:rPr>
        <w:t xml:space="preserve">  </w:t>
      </w:r>
    </w:p>
    <w:p w:rsidR="00335027" w:rsidRPr="000C0A70" w:rsidRDefault="00335027">
      <w:pPr>
        <w:pStyle w:val="Paragraphedeliste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rPrChange w:id="120" w:author="Jean LEFUR" w:date="2015-10-27T14:46:00Z">
            <w:rPr>
              <w:rFonts w:ascii="Times New Roman" w:eastAsiaTheme="minorEastAsia" w:hAnsi="Times New Roman"/>
            </w:rPr>
          </w:rPrChange>
        </w:rPr>
        <w:pPrChange w:id="121" w:author="Jean LEFUR" w:date="2015-10-27T14:46:00Z">
          <w:pPr/>
        </w:pPrChange>
      </w:pPr>
      <w:del w:id="122" w:author="Jean LEFUR" w:date="2015-10-27T14:46:00Z">
        <w:r w:rsidRPr="000C0A70" w:rsidDel="000C0A70">
          <w:rPr>
            <w:rFonts w:ascii="Times New Roman" w:hAnsi="Times New Roman" w:cs="Times New Roman"/>
            <w:sz w:val="24"/>
            <w:rPrChange w:id="123" w:author="Jean LEFUR" w:date="2015-10-27T14:46:00Z">
              <w:rPr>
                <w:rFonts w:ascii="Times New Roman" w:hAnsi="Times New Roman"/>
              </w:rPr>
            </w:rPrChange>
          </w:rPr>
          <w:tab/>
        </w:r>
      </w:del>
      <w:ins w:id="124" w:author="Jean LEFUR" w:date="2015-10-27T14:39:00Z">
        <w:r w:rsidR="007744A6" w:rsidRPr="000C0A70">
          <w:rPr>
            <w:rFonts w:ascii="Times New Roman" w:hAnsi="Times New Roman" w:cs="Times New Roman"/>
            <w:sz w:val="24"/>
            <w:rPrChange w:id="125" w:author="Jean LEFUR" w:date="2015-10-27T14:46:00Z">
              <w:rPr>
                <w:rFonts w:ascii="Times New Roman" w:hAnsi="Times New Roman"/>
              </w:rPr>
            </w:rPrChange>
          </w:rPr>
          <w:t>L’e</w:t>
        </w:r>
      </w:ins>
      <w:del w:id="126" w:author="Jean LEFUR" w:date="2015-10-27T14:39:00Z">
        <w:r w:rsidRPr="000C0A70" w:rsidDel="007744A6">
          <w:rPr>
            <w:rFonts w:ascii="Times New Roman" w:hAnsi="Times New Roman" w:cs="Times New Roman"/>
            <w:sz w:val="24"/>
            <w:rPrChange w:id="127" w:author="Jean LEFUR" w:date="2015-10-27T14:46:00Z">
              <w:rPr>
                <w:rFonts w:ascii="Times New Roman" w:hAnsi="Times New Roman"/>
              </w:rPr>
            </w:rPrChange>
          </w:rPr>
          <w:delText>E</w:delText>
        </w:r>
      </w:del>
      <w:r w:rsidRPr="000C0A70">
        <w:rPr>
          <w:rFonts w:ascii="Times New Roman" w:hAnsi="Times New Roman" w:cs="Times New Roman"/>
          <w:sz w:val="24"/>
          <w:rPrChange w:id="128" w:author="Jean LEFUR" w:date="2015-10-27T14:46:00Z">
            <w:rPr>
              <w:rFonts w:ascii="Times New Roman" w:hAnsi="Times New Roman"/>
            </w:rPr>
          </w:rPrChange>
        </w:rPr>
        <w:t>xcentricité</w:t>
      </w:r>
      <w:r w:rsidR="0052537D" w:rsidRPr="000C0A70">
        <w:rPr>
          <w:rFonts w:ascii="Times New Roman" w:hAnsi="Times New Roman" w:cs="Times New Roman"/>
          <w:sz w:val="24"/>
          <w:rPrChange w:id="129" w:author="Jean LEFUR" w:date="2015-10-27T14:46:00Z">
            <w:rPr>
              <w:rFonts w:ascii="Times New Roman" w:hAnsi="Times New Roman"/>
            </w:rPr>
          </w:rPrChange>
        </w:rPr>
        <w:t xml:space="preserve"> : e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rPrChange w:id="130" w:author="Jean LEFUR" w:date="2015-10-27T14:46:00Z">
                          <w:rPr/>
                        </w:rPrChange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rPrChange w:id="131" w:author="Jean LEFUR" w:date="2015-10-27T14:46:00Z">
                          <w:rPr/>
                        </w:rPrChange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rPrChange w:id="132" w:author="Jean LEFUR" w:date="2015-10-27T14:46:00Z">
                      <w:rPr/>
                    </w:rPrChange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rPrChange w:id="133" w:author="Jean LEFUR" w:date="2015-10-27T14:46:00Z">
                          <w:rPr/>
                        </w:rPrChange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rPrChange w:id="134" w:author="Jean LEFUR" w:date="2015-10-27T14:46:00Z">
                          <w:rPr/>
                        </w:rPrChange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rPrChange w:id="135" w:author="Jean LEFUR" w:date="2015-10-27T14:46:00Z">
                          <w:rPr/>
                        </w:rPrChange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rPrChange w:id="136" w:author="Jean LEFUR" w:date="2015-10-27T14:46:00Z">
                          <w:rPr/>
                        </w:rPrChange>
                      </w:rPr>
                      <m:t>2</m:t>
                    </m:r>
                  </m:sup>
                </m:sSup>
              </m:e>
            </m:rad>
          </m:den>
        </m:f>
      </m:oMath>
      <w:r w:rsidR="0052537D" w:rsidRPr="000C0A70">
        <w:rPr>
          <w:rFonts w:ascii="Times New Roman" w:eastAsiaTheme="minorEastAsia" w:hAnsi="Times New Roman" w:cs="Times New Roman"/>
          <w:sz w:val="24"/>
          <w:rPrChange w:id="137" w:author="Jean LEFUR" w:date="2015-10-27T14:46:00Z">
            <w:rPr>
              <w:rFonts w:ascii="Times New Roman" w:eastAsiaTheme="minorEastAsia" w:hAnsi="Times New Roman"/>
            </w:rPr>
          </w:rPrChange>
        </w:rPr>
        <w:t xml:space="preserve">  </w:t>
      </w:r>
    </w:p>
    <w:p w:rsidR="00E50562" w:rsidRPr="00172CB1" w:rsidRDefault="00E5056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</w:rPr>
        <w:pPrChange w:id="138" w:author="Jean LEFUR" w:date="2015-10-27T14:46:00Z">
          <w:pPr/>
        </w:pPrChange>
      </w:pPr>
      <w:del w:id="139" w:author="Jean LEFUR" w:date="2015-10-27T14:46:00Z">
        <w:r w:rsidRPr="000C0A70" w:rsidDel="000C0A70">
          <w:rPr>
            <w:rFonts w:ascii="Times New Roman" w:eastAsiaTheme="minorEastAsia" w:hAnsi="Times New Roman" w:cs="Times New Roman"/>
            <w:sz w:val="24"/>
            <w:rPrChange w:id="140" w:author="Jean LEFUR" w:date="2015-10-27T14:46:00Z">
              <w:rPr>
                <w:rFonts w:ascii="Times New Roman" w:hAnsi="Times New Roman"/>
                <w:sz w:val="24"/>
              </w:rPr>
            </w:rPrChange>
          </w:rPr>
          <w:tab/>
        </w:r>
      </w:del>
      <w:r w:rsidRPr="000C0A70">
        <w:rPr>
          <w:rFonts w:ascii="Times New Roman" w:eastAsiaTheme="minorEastAsia" w:hAnsi="Times New Roman" w:cs="Times New Roman"/>
          <w:sz w:val="24"/>
          <w:rPrChange w:id="141" w:author="Jean LEFUR" w:date="2015-10-27T14:46:00Z">
            <w:rPr>
              <w:rFonts w:ascii="Times New Roman" w:hAnsi="Times New Roman"/>
              <w:sz w:val="24"/>
            </w:rPr>
          </w:rPrChange>
        </w:rPr>
        <w:t xml:space="preserve">Le rayon calculé : </w:t>
      </w:r>
      <m:oMath>
        <m:r>
          <w:rPr>
            <w:rFonts w:ascii="Cambria Math" w:eastAsiaTheme="minorEastAsia" w:hAnsi="Cambria Math" w:cs="Times New Roman"/>
            <w:sz w:val="28"/>
            <w:rPrChange w:id="142" w:author="Jean LEFUR" w:date="2015-10-27T14:46:00Z">
              <w:rPr/>
            </w:rPrChange>
          </w:rPr>
          <m:t xml:space="preserve">N=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rPrChange w:id="143" w:author="Jean LEFUR" w:date="2015-10-27T14:46:00Z">
                  <w:rPr/>
                </w:rPrChange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rPrChange w:id="144" w:author="Jean LEFUR" w:date="2015-10-27T14:46:00Z">
                      <w:rPr/>
                    </w:rPrChange>
                  </w:rPr>
                  <m:t>1</m:t>
                </m:r>
                <m:r>
                  <w:rPr>
                    <w:rFonts w:ascii="Cambria Math" w:hAnsi="Cambria Math" w:cs="Times New Roman"/>
                    <w:sz w:val="28"/>
                    <w:rPrChange w:id="145" w:author="Jean LEFUR" w:date="2015-10-27T14:46:00Z">
                      <w:rPr/>
                    </w:rPrChange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rPrChange w:id="146" w:author="Jean LEFUR" w:date="2015-10-27T14:46:00Z">
                              <w:rPr/>
                            </w:rPrChange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rPrChange w:id="147" w:author="Jean LEFUR" w:date="2015-10-27T14:46:00Z">
                              <w:rPr/>
                            </w:rPrChange>
                          </w:rPr>
                          <m:t xml:space="preserve">2  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rPrChange w:id="148" w:author="Jean LEFUR" w:date="2015-10-27T14:46:00Z">
                                  <w:rPr/>
                                </w:rPrChange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rPrChange w:id="149" w:author="Jean LEFUR" w:date="2015-10-27T14:46:00Z">
                                  <w:rPr/>
                                </w:rPrChange>
                              </w:rPr>
                              <m:t>φ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rPrChange w:id="150" w:author="Jean LEFUR" w:date="2015-10-27T14:46:00Z">
                          <w:rPr/>
                        </w:rPrChange>
                      </w:rPr>
                      <m:t>2</m:t>
                    </m:r>
                  </m:sup>
                </m:sSup>
              </m:e>
            </m:rad>
          </m:den>
        </m:f>
      </m:oMath>
    </w:p>
    <w:p w:rsidR="00454D72" w:rsidRPr="00172CB1" w:rsidRDefault="00A9134D">
      <w:pPr>
        <w:pStyle w:val="Paragraphedeliste"/>
        <w:numPr>
          <w:ilvl w:val="1"/>
          <w:numId w:val="4"/>
        </w:numPr>
        <w:tabs>
          <w:tab w:val="left" w:pos="708"/>
          <w:tab w:val="left" w:pos="1875"/>
        </w:tabs>
        <w:rPr>
          <w:rFonts w:ascii="Times New Roman" w:hAnsi="Times New Roman" w:cs="Times New Roman"/>
        </w:rPr>
        <w:pPrChange w:id="151" w:author="Jean LEFUR" w:date="2015-10-27T14:46:00Z">
          <w:pPr>
            <w:tabs>
              <w:tab w:val="left" w:pos="708"/>
              <w:tab w:val="left" w:pos="1875"/>
            </w:tabs>
          </w:pPr>
        </w:pPrChange>
      </w:pPr>
      <w:del w:id="152" w:author="Jean LEFUR" w:date="2015-10-27T14:46:00Z">
        <w:r w:rsidRPr="00172CB1" w:rsidDel="000C0A70">
          <w:rPr>
            <w:rFonts w:ascii="Times New Roman" w:hAnsi="Times New Roman" w:cs="Times New Roman"/>
          </w:rPr>
          <w:tab/>
        </w:r>
        <m:oMath>
          <m:r>
            <m:rPr>
              <m:sty m:val="p"/>
            </m:rPr>
            <w:rPr>
              <w:rFonts w:ascii="Cambria Math" w:hAnsi="Cambria Math" w:cs="Times New Roman"/>
              <w:sz w:val="24"/>
              <w:rPrChange w:id="153" w:author="Jean LEFUR" w:date="2015-10-27T14:46:00Z">
                <w:rPr/>
              </w:rPrChange>
            </w:rPr>
            <m:t xml:space="preserve"> </m:t>
          </m:r>
        </m:oMath>
      </w:del>
      <m:oMath>
        <m:r>
          <m:rPr>
            <m:sty m:val="p"/>
          </m:rPr>
          <w:rPr>
            <w:rFonts w:ascii="Cambria Math" w:hAnsi="Cambria Math" w:cs="Times New Roman"/>
            <w:sz w:val="24"/>
            <w:rPrChange w:id="154" w:author="Jean LEFUR" w:date="2015-10-27T14:46:00Z">
              <w:rPr/>
            </w:rPrChange>
          </w:rPr>
          <m:t xml:space="preserve">α :La longitude du point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rPrChange w:id="155" w:author="Jean LEFUR" w:date="2015-10-27T14:46:00Z">
              <w:rPr>
                <w:rFonts w:eastAsiaTheme="minorEastAsia"/>
              </w:rPr>
            </w:rPrChange>
          </w:rPr>
          <m:t>en radian</m:t>
        </m:r>
      </m:oMath>
      <w:r w:rsidR="00F42349" w:rsidRPr="000C0A70">
        <w:rPr>
          <w:rFonts w:ascii="Times New Roman" w:eastAsiaTheme="minorEastAsia" w:hAnsi="Times New Roman" w:cs="Times New Roman"/>
          <w:sz w:val="24"/>
          <w:rPrChange w:id="156" w:author="Jean LEFUR" w:date="2015-10-27T14:46:00Z">
            <w:rPr>
              <w:rFonts w:ascii="Times New Roman" w:eastAsiaTheme="minorEastAsia" w:hAnsi="Times New Roman"/>
            </w:rPr>
          </w:rPrChange>
        </w:rPr>
        <w:t xml:space="preserve"> </w:t>
      </w:r>
    </w:p>
    <w:p w:rsidR="00335D06" w:rsidRPr="000C0A70" w:rsidRDefault="00454D72">
      <w:pPr>
        <w:pStyle w:val="Paragraphedeliste"/>
        <w:numPr>
          <w:ilvl w:val="0"/>
          <w:numId w:val="4"/>
        </w:num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  <w:rPrChange w:id="157" w:author="Jean LEFUR" w:date="2015-10-27T14:46:00Z">
            <w:rPr>
              <w:rFonts w:ascii="Times New Roman" w:eastAsiaTheme="minorEastAsia" w:hAnsi="Times New Roman"/>
            </w:rPr>
          </w:rPrChange>
        </w:rPr>
        <w:pPrChange w:id="158" w:author="Jean LEFUR" w:date="2015-10-27T14:46:00Z">
          <w:pPr>
            <w:tabs>
              <w:tab w:val="left" w:pos="708"/>
              <w:tab w:val="left" w:pos="1875"/>
            </w:tabs>
          </w:pPr>
        </w:pPrChange>
      </w:pPr>
      <w:del w:id="159" w:author="Jean LEFUR" w:date="2015-10-27T14:46:00Z">
        <w:r w:rsidRPr="000C0A70" w:rsidDel="000C0A70">
          <w:rPr>
            <w:rFonts w:ascii="Times New Roman" w:hAnsi="Times New Roman" w:cs="Times New Roman"/>
            <w:sz w:val="24"/>
            <w:rPrChange w:id="160" w:author="Jean LEFUR" w:date="2015-10-27T14:46:00Z">
              <w:rPr>
                <w:rFonts w:ascii="Times New Roman" w:hAnsi="Times New Roman"/>
              </w:rPr>
            </w:rPrChange>
          </w:rPr>
          <w:tab/>
        </w:r>
      </w:del>
      <m:oMath>
        <m:r>
          <m:rPr>
            <m:sty m:val="p"/>
          </m:rPr>
          <w:rPr>
            <w:rFonts w:ascii="Cambria Math" w:hAnsi="Cambria Math" w:cs="Times New Roman"/>
            <w:sz w:val="24"/>
            <w:rPrChange w:id="161" w:author="Jean LEFUR" w:date="2015-10-27T14:46:00Z">
              <w:rPr/>
            </w:rPrChange>
          </w:rPr>
          <m:t>φ :La latitude du point</m:t>
        </m:r>
        <m:r>
          <w:rPr>
            <w:rFonts w:ascii="Cambria Math" w:eastAsiaTheme="minorEastAsia" w:hAnsi="Cambria Math" w:cs="Times New Roman"/>
            <w:sz w:val="24"/>
            <w:rPrChange w:id="162" w:author="Jean LEFUR" w:date="2015-10-27T14:46:00Z">
              <w:rPr>
                <w:rFonts w:eastAsiaTheme="minorEastAsia"/>
              </w:rPr>
            </w:rPrChange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rPrChange w:id="163" w:author="Jean LEFUR" w:date="2015-10-27T14:46:00Z">
              <w:rPr>
                <w:rFonts w:eastAsiaTheme="minorEastAsia"/>
              </w:rPr>
            </w:rPrChange>
          </w:rPr>
          <m:t>en radian</m:t>
        </m:r>
      </m:oMath>
      <w:r w:rsidR="00F42349" w:rsidRPr="000C0A70">
        <w:rPr>
          <w:rFonts w:ascii="Times New Roman" w:eastAsiaTheme="minorEastAsia" w:hAnsi="Times New Roman" w:cs="Times New Roman"/>
          <w:sz w:val="24"/>
          <w:rPrChange w:id="164" w:author="Jean LEFUR" w:date="2015-10-27T14:46:00Z">
            <w:rPr>
              <w:rFonts w:ascii="Times New Roman" w:eastAsiaTheme="minorEastAsia" w:hAnsi="Times New Roman"/>
            </w:rPr>
          </w:rPrChange>
        </w:rPr>
        <w:t xml:space="preserve"> </w:t>
      </w:r>
    </w:p>
    <w:p w:rsidR="00454D72" w:rsidRDefault="00454D72" w:rsidP="00454D72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h :</m:t>
        </m:r>
        <m:sSup>
          <m:sSupPr>
            <m:ctrlPr>
              <w:rPr>
                <w:rFonts w:ascii="Cambria Math" w:hAnsi="Cambria Math" w:cs="Times New Roman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</w:rPr>
          <m:t>altitude du point qui est nul pour notre cas</m:t>
        </m:r>
      </m:oMath>
    </w:p>
    <w:p w:rsidR="006528C3" w:rsidRPr="000C0A70" w:rsidRDefault="006528C3">
      <w:pPr>
        <w:pStyle w:val="Titre3"/>
        <w:rPr>
          <w:b w:val="0"/>
          <w:rPrChange w:id="165" w:author="Jean LEFUR" w:date="2015-10-27T14:50:00Z">
            <w:rPr>
              <w:b/>
            </w:rPr>
          </w:rPrChange>
        </w:rPr>
        <w:pPrChange w:id="166" w:author="Jean LEFUR" w:date="2015-10-27T14:50:00Z">
          <w:pPr>
            <w:pStyle w:val="Paragraphedeliste"/>
            <w:numPr>
              <w:numId w:val="3"/>
            </w:numPr>
            <w:tabs>
              <w:tab w:val="left" w:pos="708"/>
              <w:tab w:val="left" w:pos="1875"/>
            </w:tabs>
            <w:ind w:hanging="360"/>
          </w:pPr>
        </w:pPrChange>
      </w:pPr>
      <w:r w:rsidRPr="00172CB1">
        <w:t>Conversion des degrés en radian</w:t>
      </w:r>
    </w:p>
    <w:p w:rsidR="006528C3" w:rsidRDefault="00F42349" w:rsidP="00454D72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1 degré = </w:t>
      </w:r>
      <w:r w:rsidRPr="00F42349">
        <w:rPr>
          <w:rFonts w:ascii="Times New Roman" w:eastAsiaTheme="minorEastAsia" w:hAnsi="Times New Roman" w:cs="Times New Roman"/>
          <w:sz w:val="32"/>
        </w:rPr>
        <w:t>π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/ 180 radian</w:t>
      </w:r>
    </w:p>
    <w:p w:rsidR="00F42349" w:rsidRDefault="00F42349" w:rsidP="00454D72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φ</m:t>
        </m:r>
      </m:oMath>
      <w:r w:rsidR="007C34B9">
        <w:rPr>
          <w:rFonts w:ascii="Times New Roman" w:eastAsiaTheme="minorEastAsia" w:hAnsi="Times New Roman" w:cs="Times New Roman"/>
          <w:sz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</w:rPr>
        <w:t xml:space="preserve">latitude_Uradian = latitude_Udegree * </w:t>
      </w:r>
      <w:r w:rsidRPr="00F42349">
        <w:rPr>
          <w:rFonts w:ascii="Times New Roman" w:eastAsiaTheme="minorEastAsia" w:hAnsi="Times New Roman" w:cs="Times New Roman"/>
          <w:sz w:val="32"/>
        </w:rPr>
        <w:t>π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/ 180</w:t>
      </w:r>
    </w:p>
    <w:p w:rsidR="00F42349" w:rsidRDefault="00F42349" w:rsidP="00F42349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α = </m:t>
        </m:r>
      </m:oMath>
      <w:r>
        <w:rPr>
          <w:rFonts w:ascii="Times New Roman" w:eastAsiaTheme="minorEastAsia" w:hAnsi="Times New Roman" w:cs="Times New Roman"/>
          <w:sz w:val="24"/>
        </w:rPr>
        <w:t>longitude_Uradian = longitude</w:t>
      </w:r>
      <w:r w:rsidR="007C34B9">
        <w:rPr>
          <w:rFonts w:ascii="Times New Roman" w:eastAsiaTheme="minorEastAsia" w:hAnsi="Times New Roman" w:cs="Times New Roman"/>
          <w:sz w:val="24"/>
        </w:rPr>
        <w:t>_Udegree</w:t>
      </w:r>
      <w:r>
        <w:rPr>
          <w:rFonts w:ascii="Times New Roman" w:eastAsiaTheme="minorEastAsia" w:hAnsi="Times New Roman" w:cs="Times New Roman"/>
          <w:sz w:val="24"/>
        </w:rPr>
        <w:t xml:space="preserve"> * </w:t>
      </w:r>
      <w:r w:rsidRPr="00F42349">
        <w:rPr>
          <w:rFonts w:ascii="Times New Roman" w:eastAsiaTheme="minorEastAsia" w:hAnsi="Times New Roman" w:cs="Times New Roman"/>
          <w:sz w:val="32"/>
        </w:rPr>
        <w:t>π</w:t>
      </w:r>
      <w:r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/ 180</w:t>
      </w:r>
    </w:p>
    <w:p w:rsidR="00CB0F54" w:rsidRDefault="00215D67" w:rsidP="00CB0F54">
      <w:pPr>
        <w:pStyle w:val="Paragraphedeliste"/>
        <w:tabs>
          <w:tab w:val="left" w:pos="708"/>
          <w:tab w:val="left" w:pos="1875"/>
        </w:tabs>
        <w:rPr>
          <w:ins w:id="167" w:author="Jean LEFUR" w:date="2015-10-27T14:40:00Z"/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lang w:eastAsia="fr-FR"/>
        </w:rPr>
        <w:drawing>
          <wp:inline distT="0" distB="0" distL="0" distR="0" wp14:anchorId="220D7B0C" wp14:editId="7A363A85">
            <wp:extent cx="5760000" cy="2422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4A6" w:rsidRDefault="007744A6" w:rsidP="00CB0F54">
      <w:pPr>
        <w:pStyle w:val="Paragraphedeliste"/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ins w:id="168" w:author="Jean LEFUR" w:date="2015-10-27T14:40:00Z">
        <w:r w:rsidRPr="007744A6">
          <w:rPr>
            <w:rFonts w:ascii="Times New Roman" w:eastAsiaTheme="minorEastAsia" w:hAnsi="Times New Roman" w:cs="Times New Roman"/>
            <w:sz w:val="24"/>
            <w:highlight w:val="yellow"/>
            <w:rPrChange w:id="169" w:author="Jean LEFUR" w:date="2015-10-27T14:40:00Z">
              <w:rPr>
                <w:rFonts w:ascii="Times New Roman" w:eastAsiaTheme="minorEastAsia" w:hAnsi="Times New Roman" w:cs="Times New Roman"/>
                <w:sz w:val="24"/>
              </w:rPr>
            </w:rPrChange>
          </w:rPr>
          <w:t>Continu sans « e »</w:t>
        </w:r>
      </w:ins>
    </w:p>
    <w:p w:rsidR="00F14CB8" w:rsidRDefault="00113584" w:rsidP="00F14CB8">
      <w:pPr>
        <w:pStyle w:val="Paragraphedeliste"/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</w:p>
    <w:p w:rsidR="00DC3FE3" w:rsidRPr="006528C3" w:rsidRDefault="00DC3FE3" w:rsidP="00DC3FE3">
      <w:pPr>
        <w:pStyle w:val="Paragraphedeliste"/>
        <w:numPr>
          <w:ilvl w:val="0"/>
          <w:numId w:val="3"/>
        </w:num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4"/>
        </w:rPr>
        <w:t>Calcul</w:t>
      </w:r>
      <w:r w:rsidRPr="006528C3">
        <w:rPr>
          <w:rFonts w:ascii="Times New Roman" w:eastAsiaTheme="minorEastAsia" w:hAnsi="Times New Roman" w:cs="Times New Roman"/>
          <w:b/>
          <w:sz w:val="24"/>
        </w:rPr>
        <w:t xml:space="preserve"> de X, Y et Z</w:t>
      </w:r>
      <w:ins w:id="170" w:author="Jean LEFUR" w:date="2015-10-27T14:40:00Z">
        <w:r w:rsidR="007744A6">
          <w:rPr>
            <w:rFonts w:ascii="Times New Roman" w:eastAsiaTheme="minorEastAsia" w:hAnsi="Times New Roman" w:cs="Times New Roman"/>
            <w:b/>
            <w:sz w:val="24"/>
          </w:rPr>
          <w:t> :</w:t>
        </w:r>
      </w:ins>
      <w:r w:rsidRPr="006528C3">
        <w:rPr>
          <w:rFonts w:ascii="Times New Roman" w:eastAsiaTheme="minorEastAsia" w:hAnsi="Times New Roman" w:cs="Times New Roman"/>
          <w:b/>
          <w:sz w:val="24"/>
        </w:rPr>
        <w:t xml:space="preserve"> les coordonnées cartésiennes du point</w:t>
      </w:r>
    </w:p>
    <w:p w:rsidR="00DC3FE3" w:rsidRPr="009E1712" w:rsidRDefault="00DC3FE3" w:rsidP="00DC3FE3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9E1712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X=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N+h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</w:p>
    <w:p w:rsidR="00DC3FE3" w:rsidRPr="009E1712" w:rsidRDefault="00DC3FE3" w:rsidP="00DC3FE3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9E1712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Y=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N+h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α</m:t>
            </m:r>
          </m:e>
        </m:func>
      </m:oMath>
    </w:p>
    <w:p w:rsidR="00DC3FE3" w:rsidRDefault="00DC3FE3" w:rsidP="00DC3FE3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6"/>
          <w:szCs w:val="26"/>
        </w:rPr>
      </w:pPr>
      <w:r w:rsidRPr="009E1712">
        <w:rPr>
          <w:rFonts w:ascii="Times New Roman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Z=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+h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φ</m:t>
            </m:r>
          </m:e>
        </m:func>
      </m:oMath>
    </w:p>
    <w:p w:rsidR="00DC3FE3" w:rsidRDefault="00DC3FE3" w:rsidP="00DC3FE3">
      <w:p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8"/>
          <w:vertAlign w:val="superscript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del w:id="171" w:author="Jean LEFUR" w:date="2015-10-27T14:41:00Z">
        <w:r w:rsidDel="007744A6">
          <w:rPr>
            <w:rFonts w:ascii="Times New Roman" w:eastAsiaTheme="minorEastAsia" w:hAnsi="Times New Roman" w:cs="Times New Roman"/>
            <w:sz w:val="26"/>
            <w:szCs w:val="26"/>
          </w:rPr>
          <w:delText>Remplacé le</w:delText>
        </w:r>
      </w:del>
      <w:ins w:id="172" w:author="Jean LEFUR" w:date="2015-10-27T14:41:00Z">
        <w:r w:rsidR="007744A6">
          <w:rPr>
            <w:rFonts w:ascii="Times New Roman" w:eastAsiaTheme="minorEastAsia" w:hAnsi="Times New Roman" w:cs="Times New Roman"/>
            <w:sz w:val="26"/>
            <w:szCs w:val="26"/>
          </w:rPr>
          <w:t>On remplace</w:t>
        </w:r>
      </w:ins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(sin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φ)</m:t>
            </m:r>
          </m:e>
        </m:func>
      </m:oMath>
      <w:r>
        <w:rPr>
          <w:rFonts w:ascii="Times New Roman" w:eastAsiaTheme="minorEastAsia" w:hAnsi="Times New Roman" w:cs="Times New Roman"/>
          <w:sz w:val="28"/>
          <w:vertAlign w:val="superscript"/>
        </w:rPr>
        <w:t xml:space="preserve">2   </w:t>
      </w:r>
      <w:r w:rsidRPr="00BA10C3">
        <w:rPr>
          <w:rFonts w:ascii="Times New Roman" w:eastAsiaTheme="minorEastAsia" w:hAnsi="Times New Roman" w:cs="Times New Roman"/>
          <w:sz w:val="24"/>
        </w:rPr>
        <w:t>par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BA10C3">
        <w:rPr>
          <w:rFonts w:ascii="Times New Roman" w:eastAsiaTheme="minorEastAsia" w:hAnsi="Times New Roman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vertAlign w:val="superscript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vertAlign w:val="superscript"/>
              </w:rPr>
              <m:t xml:space="preserve">1-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vertAlign w:val="superscri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vertAlign w:val="superscript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vertAlign w:val="super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vertAlign w:val="superscript"/>
                      </w:rPr>
                      <m:t>2φ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vertAlign w:val="superscript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vertAlign w:val="superscript"/>
          </w:rPr>
          <m:t xml:space="preserve">  </m:t>
        </m:r>
      </m:oMath>
    </w:p>
    <w:p w:rsidR="007744A6" w:rsidRPr="00172CB1" w:rsidRDefault="008A0E2D">
      <w:pPr>
        <w:pStyle w:val="Titre2"/>
        <w:rPr>
          <w:ins w:id="173" w:author="Jean LEFUR" w:date="2015-10-27T14:41:00Z"/>
        </w:rPr>
        <w:pPrChange w:id="174" w:author="Jean LEFUR" w:date="2015-10-27T14:50:00Z">
          <w:pPr>
            <w:tabs>
              <w:tab w:val="left" w:pos="708"/>
              <w:tab w:val="left" w:pos="1875"/>
            </w:tabs>
            <w:ind w:left="360"/>
            <w:jc w:val="both"/>
          </w:pPr>
        </w:pPrChange>
      </w:pPr>
      <w:r w:rsidRPr="00172CB1">
        <w:t>Algorithme </w:t>
      </w:r>
    </w:p>
    <w:p w:rsidR="000C0A70" w:rsidRDefault="000C0A70">
      <w:pPr>
        <w:tabs>
          <w:tab w:val="left" w:pos="708"/>
          <w:tab w:val="left" w:pos="1875"/>
        </w:tabs>
        <w:jc w:val="both"/>
        <w:rPr>
          <w:ins w:id="175" w:author="Jean LEFUR" w:date="2015-10-27T14:55:00Z"/>
          <w:rFonts w:ascii="Times New Roman" w:eastAsiaTheme="minorEastAsia" w:hAnsi="Times New Roman" w:cs="Times New Roman"/>
          <w:sz w:val="24"/>
        </w:rPr>
        <w:pPrChange w:id="176" w:author="Jean LEFUR" w:date="2015-10-27T14:54:00Z">
          <w:pPr>
            <w:tabs>
              <w:tab w:val="left" w:pos="708"/>
              <w:tab w:val="left" w:pos="1875"/>
            </w:tabs>
            <w:ind w:left="360"/>
            <w:jc w:val="both"/>
          </w:pPr>
        </w:pPrChange>
      </w:pPr>
      <w:ins w:id="177" w:author="Jean LEFUR" w:date="2015-10-27T14:55:00Z">
        <w:r>
          <w:rPr>
            <w:rFonts w:ascii="Times New Roman" w:eastAsiaTheme="minorEastAsia" w:hAnsi="Times New Roman" w:cs="Times New Roman"/>
            <w:sz w:val="24"/>
          </w:rPr>
          <w:t>Le code source est présenté en annexe, version utilisée pour le protocole de simulation de la gerbille (petite emprise).</w:t>
        </w:r>
      </w:ins>
    </w:p>
    <w:p w:rsidR="00DC3FE3" w:rsidRPr="00DC3FE3" w:rsidRDefault="008A0E2D">
      <w:pPr>
        <w:tabs>
          <w:tab w:val="left" w:pos="708"/>
          <w:tab w:val="left" w:pos="1875"/>
        </w:tabs>
        <w:jc w:val="both"/>
        <w:rPr>
          <w:rFonts w:ascii="Times New Roman" w:eastAsiaTheme="minorEastAsia" w:hAnsi="Times New Roman" w:cs="Times New Roman"/>
          <w:sz w:val="24"/>
        </w:rPr>
        <w:pPrChange w:id="178" w:author="Jean LEFUR" w:date="2015-10-27T14:54:00Z">
          <w:pPr>
            <w:tabs>
              <w:tab w:val="left" w:pos="708"/>
              <w:tab w:val="left" w:pos="1875"/>
            </w:tabs>
            <w:ind w:left="360"/>
            <w:jc w:val="both"/>
          </w:pPr>
        </w:pPrChange>
      </w:pPr>
      <w:del w:id="179" w:author="Jean LEFUR" w:date="2015-10-27T14:54:00Z">
        <w:r w:rsidDel="000C0A70">
          <w:rPr>
            <w:rFonts w:ascii="Times New Roman" w:eastAsiaTheme="minorEastAsia" w:hAnsi="Times New Roman" w:cs="Times New Roman"/>
            <w:sz w:val="24"/>
          </w:rPr>
          <w:lastRenderedPageBreak/>
          <w:delText xml:space="preserve">: </w:delText>
        </w:r>
      </w:del>
      <w:r w:rsidRPr="008A0E2D">
        <w:rPr>
          <w:rFonts w:ascii="Times New Roman" w:eastAsiaTheme="minorEastAsia" w:hAnsi="Times New Roman" w:cs="Times New Roman"/>
          <w:sz w:val="24"/>
        </w:rPr>
        <w:t>convertCoordinate_Umeter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del w:id="180" w:author="Jean LEFUR" w:date="2015-10-27T14:54:00Z">
        <w:r w:rsidDel="000C0A70">
          <w:rPr>
            <w:rFonts w:ascii="Times New Roman" w:eastAsiaTheme="minorEastAsia" w:hAnsi="Times New Roman" w:cs="Times New Roman"/>
            <w:sz w:val="24"/>
          </w:rPr>
          <w:delText xml:space="preserve">qui </w:delText>
        </w:r>
      </w:del>
      <w:r>
        <w:rPr>
          <w:rFonts w:ascii="Times New Roman" w:eastAsiaTheme="minorEastAsia" w:hAnsi="Times New Roman" w:cs="Times New Roman"/>
          <w:sz w:val="24"/>
        </w:rPr>
        <w:t>reçoit en paramètre la latitude et la longitude en radian</w:t>
      </w:r>
      <w:ins w:id="181" w:author="Jean LEFUR" w:date="2015-10-27T14:54:00Z">
        <w:r w:rsidR="000C0A70">
          <w:rPr>
            <w:rFonts w:ascii="Times New Roman" w:eastAsiaTheme="minorEastAsia" w:hAnsi="Times New Roman" w:cs="Times New Roman"/>
            <w:sz w:val="24"/>
          </w:rPr>
          <w:t> </w:t>
        </w:r>
        <w:r w:rsidR="000C0A70" w:rsidRPr="000C0A70">
          <w:rPr>
            <w:rFonts w:ascii="Times New Roman" w:eastAsiaTheme="minorEastAsia" w:hAnsi="Times New Roman" w:cs="Times New Roman"/>
            <w:sz w:val="24"/>
            <w:highlight w:val="yellow"/>
            <w:rPrChange w:id="182" w:author="Jean LEFUR" w:date="2015-10-27T14:54:00Z">
              <w:rPr>
                <w:rFonts w:ascii="Times New Roman" w:eastAsiaTheme="minorEastAsia" w:hAnsi="Times New Roman" w:cs="Times New Roman"/>
                <w:sz w:val="24"/>
              </w:rPr>
            </w:rPrChange>
          </w:rPr>
          <w:t>(?)</w:t>
        </w:r>
      </w:ins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32232">
        <w:rPr>
          <w:rFonts w:ascii="Times New Roman" w:eastAsiaTheme="minorEastAsia" w:hAnsi="Times New Roman" w:cs="Times New Roman"/>
          <w:sz w:val="24"/>
        </w:rPr>
        <w:t xml:space="preserve">d’un point </w:t>
      </w:r>
      <w:r>
        <w:rPr>
          <w:rFonts w:ascii="Times New Roman" w:eastAsiaTheme="minorEastAsia" w:hAnsi="Times New Roman" w:cs="Times New Roman"/>
          <w:sz w:val="24"/>
        </w:rPr>
        <w:t xml:space="preserve">et retourne </w:t>
      </w:r>
      <w:r w:rsidR="00C32232">
        <w:rPr>
          <w:rFonts w:ascii="Times New Roman" w:eastAsiaTheme="minorEastAsia" w:hAnsi="Times New Roman" w:cs="Times New Roman"/>
          <w:sz w:val="24"/>
        </w:rPr>
        <w:t xml:space="preserve">ses </w:t>
      </w:r>
      <w:r>
        <w:rPr>
          <w:rFonts w:ascii="Times New Roman" w:eastAsiaTheme="minorEastAsia" w:hAnsi="Times New Roman" w:cs="Times New Roman"/>
          <w:sz w:val="24"/>
        </w:rPr>
        <w:t>c</w:t>
      </w:r>
      <w:r w:rsidR="0059037C">
        <w:rPr>
          <w:rFonts w:ascii="Times New Roman" w:eastAsiaTheme="minorEastAsia" w:hAnsi="Times New Roman" w:cs="Times New Roman"/>
          <w:sz w:val="24"/>
        </w:rPr>
        <w:t>oordonnées cartésiennes calculées</w:t>
      </w:r>
      <w:r>
        <w:rPr>
          <w:rFonts w:ascii="Times New Roman" w:eastAsiaTheme="minorEastAsia" w:hAnsi="Times New Roman" w:cs="Times New Roman"/>
          <w:sz w:val="24"/>
        </w:rPr>
        <w:t xml:space="preserve"> en mètre.</w:t>
      </w:r>
    </w:p>
    <w:p w:rsidR="00DC3FE3" w:rsidRPr="00F14CB8" w:rsidRDefault="00DC3FE3" w:rsidP="00DC3FE3">
      <w:pPr>
        <w:pStyle w:val="Paragraphedeliste"/>
        <w:numPr>
          <w:ilvl w:val="0"/>
          <w:numId w:val="3"/>
        </w:num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4"/>
        </w:rPr>
        <w:t>Calcul de la distance entre deux points</w:t>
      </w:r>
    </w:p>
    <w:p w:rsidR="00DC3FE3" w:rsidRDefault="00DC3FE3" w:rsidP="00DC3FE3">
      <w:pPr>
        <w:pStyle w:val="Paragraphedeliste"/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Utiliser le théorème de Thales  pour le calcul de la distance du point</w:t>
      </w:r>
      <w:r w:rsidR="0059037C">
        <w:rPr>
          <w:rFonts w:ascii="Times New Roman" w:eastAsiaTheme="minorEastAsia" w:hAnsi="Times New Roman" w:cs="Times New Roman"/>
          <w:sz w:val="24"/>
        </w:rPr>
        <w:t xml:space="preserve"> choisi</w:t>
      </w:r>
      <w:r>
        <w:rPr>
          <w:rFonts w:ascii="Times New Roman" w:eastAsiaTheme="minorEastAsia" w:hAnsi="Times New Roman" w:cs="Times New Roman"/>
          <w:sz w:val="24"/>
        </w:rPr>
        <w:t xml:space="preserve"> à l’origine</w:t>
      </w:r>
    </w:p>
    <w:p w:rsidR="00DC3FE3" w:rsidRDefault="00DC3FE3" w:rsidP="00DC3FE3">
      <w:pPr>
        <w:pStyle w:val="Paragraphedeliste"/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d=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DC3FE3" w:rsidRDefault="008A0E2D" w:rsidP="00F14CB8">
      <w:pPr>
        <w:pStyle w:val="Paragraphedeliste"/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Algorithme : </w:t>
      </w:r>
      <w:r w:rsidRPr="008A0E2D">
        <w:rPr>
          <w:rFonts w:ascii="Times New Roman" w:eastAsiaTheme="minorEastAsia" w:hAnsi="Times New Roman" w:cs="Times New Roman"/>
          <w:sz w:val="24"/>
        </w:rPr>
        <w:t>distanceToRasterOrigin_Umeter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C32232">
        <w:rPr>
          <w:rFonts w:ascii="Times New Roman" w:eastAsiaTheme="minorEastAsia" w:hAnsi="Times New Roman" w:cs="Times New Roman"/>
          <w:sz w:val="24"/>
        </w:rPr>
        <w:t>qui reçoit en paramètre la latitude et la longitude d’un point et retourne la distance du point par rapport à l’origine du raster.</w:t>
      </w:r>
    </w:p>
    <w:p w:rsidR="00C32232" w:rsidRDefault="00C32232" w:rsidP="00C32232">
      <w:pPr>
        <w:pStyle w:val="Paragraphedeliste"/>
        <w:numPr>
          <w:ilvl w:val="0"/>
          <w:numId w:val="3"/>
        </w:num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Calcul des distance</w:t>
      </w:r>
      <w:r w:rsidR="00A02DC7">
        <w:rPr>
          <w:rFonts w:ascii="Times New Roman" w:eastAsiaTheme="minorEastAsia" w:hAnsi="Times New Roman" w:cs="Times New Roman"/>
          <w:b/>
          <w:sz w:val="24"/>
        </w:rPr>
        <w:t>s en espace conti</w:t>
      </w:r>
      <w:r>
        <w:rPr>
          <w:rFonts w:ascii="Times New Roman" w:eastAsiaTheme="minorEastAsia" w:hAnsi="Times New Roman" w:cs="Times New Roman"/>
          <w:b/>
          <w:sz w:val="24"/>
        </w:rPr>
        <w:t>nu</w:t>
      </w:r>
      <w:del w:id="183" w:author="Jean LEFUR" w:date="2015-10-27T14:54:00Z">
        <w:r w:rsidDel="000C0A70">
          <w:rPr>
            <w:rFonts w:ascii="Times New Roman" w:eastAsiaTheme="minorEastAsia" w:hAnsi="Times New Roman" w:cs="Times New Roman"/>
            <w:b/>
            <w:sz w:val="24"/>
          </w:rPr>
          <w:delText>e</w:delText>
        </w:r>
      </w:del>
    </w:p>
    <w:p w:rsidR="00A02DC7" w:rsidRPr="00A02DC7" w:rsidRDefault="00A02DC7" w:rsidP="00A02DC7">
      <w:pPr>
        <w:tabs>
          <w:tab w:val="left" w:pos="708"/>
          <w:tab w:val="left" w:pos="1875"/>
        </w:tabs>
        <w:ind w:left="720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581A5" wp14:editId="4F4B732D">
                <wp:simplePos x="0" y="0"/>
                <wp:positionH relativeFrom="margin">
                  <wp:posOffset>2357756</wp:posOffset>
                </wp:positionH>
                <wp:positionV relativeFrom="paragraph">
                  <wp:posOffset>236220</wp:posOffset>
                </wp:positionV>
                <wp:extent cx="857250" cy="352425"/>
                <wp:effectExtent l="0" t="0" r="0" b="952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2DC7" w:rsidRPr="00A02DC7" w:rsidRDefault="00A02DC7" w:rsidP="00A02DC7">
                            <w:pPr>
                              <w:tabs>
                                <w:tab w:val="left" w:pos="708"/>
                                <w:tab w:val="left" w:pos="1875"/>
                              </w:tabs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690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32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32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24"/>
                                      <w:szCs w:val="32"/>
                                      <w:vertAlign w:val="subscript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4"/>
                                  <w:szCs w:val="32"/>
                                  <w:vertAlign w:val="subscript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)</m:t>
                              </m:r>
                            </m:oMath>
                            <w:r w:rsidR="005370E2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81A5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left:0;text-align:left;margin-left:185.65pt;margin-top:18.6pt;width:67.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" filled="f" stroked="f">
                <v:textbox>
                  <w:txbxContent>
                    <w:p w:rsidR="00A02DC7" w:rsidRPr="00A02DC7" w:rsidRDefault="00A02DC7" w:rsidP="00A02DC7">
                      <w:pPr>
                        <w:tabs>
                          <w:tab w:val="left" w:pos="708"/>
                          <w:tab w:val="left" w:pos="1875"/>
                        </w:tabs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690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32"/>
                                <w:vertAlign w:val="sub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32"/>
                            <w:vertAlign w:val="subscript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m:t>)</m:t>
                        </m:r>
                      </m:oMath>
                      <w:r w:rsidR="005370E2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32"/>
                          <w:vertAlign w:val="sub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</w:rPr>
        <w:t>Pour AM</w:t>
      </w:r>
      <w:r>
        <w:rPr>
          <w:rFonts w:ascii="Times New Roman" w:eastAsiaTheme="minorEastAsia" w:hAnsi="Times New Roman" w:cs="Times New Roman"/>
          <w:sz w:val="24"/>
          <w:vertAlign w:val="subscript"/>
        </w:rPr>
        <w:t>1 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A02DC7" w:rsidRDefault="00A02DC7" w:rsidP="00A02DC7">
      <w:pPr>
        <w:tabs>
          <w:tab w:val="left" w:pos="708"/>
          <w:tab w:val="left" w:pos="1875"/>
        </w:tabs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</w:r>
      <w:r w:rsidRPr="008A0E2D">
        <w:rPr>
          <w:rFonts w:ascii="Times New Roman" w:eastAsiaTheme="minorEastAsia" w:hAnsi="Times New Roman" w:cs="Times New Roman"/>
          <w:sz w:val="24"/>
        </w:rPr>
        <w:t>distanceToRasterOrigin_Umeter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5370E2" w:rsidRDefault="005370E2" w:rsidP="00A02DC7">
      <w:pPr>
        <w:tabs>
          <w:tab w:val="left" w:pos="708"/>
          <w:tab w:val="left" w:pos="1875"/>
        </w:tabs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  <w:t>Puis on divise le résultat par la taille d’une cellule</w:t>
      </w:r>
    </w:p>
    <w:p w:rsidR="00CF7CBE" w:rsidRDefault="00CF7CBE" w:rsidP="00A02DC7">
      <w:pPr>
        <w:tabs>
          <w:tab w:val="left" w:pos="708"/>
          <w:tab w:val="left" w:pos="1875"/>
        </w:tabs>
        <w:ind w:left="360"/>
        <w:rPr>
          <w:rFonts w:ascii="Times New Roman" w:eastAsiaTheme="minorEastAsia" w:hAnsi="Times New Roman" w:cs="Times New Roman"/>
          <w:sz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</w:rPr>
        <w:tab/>
        <w:t>Idem pour AM</w:t>
      </w:r>
      <w:r>
        <w:rPr>
          <w:rFonts w:ascii="Times New Roman" w:eastAsiaTheme="minorEastAsia" w:hAnsi="Times New Roman" w:cs="Times New Roman"/>
          <w:sz w:val="24"/>
          <w:vertAlign w:val="subscript"/>
        </w:rPr>
        <w:t>2</w:t>
      </w:r>
    </w:p>
    <w:p w:rsidR="00CF7CBE" w:rsidRPr="00CF7CBE" w:rsidRDefault="00CF7CBE" w:rsidP="00CF7CBE">
      <w:pPr>
        <w:pStyle w:val="Paragraphedeliste"/>
        <w:numPr>
          <w:ilvl w:val="0"/>
          <w:numId w:val="3"/>
        </w:numPr>
        <w:tabs>
          <w:tab w:val="left" w:pos="708"/>
          <w:tab w:val="left" w:pos="1875"/>
        </w:tabs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4"/>
        </w:rPr>
        <w:t>Distance cellule</w:t>
      </w:r>
    </w:p>
    <w:p w:rsidR="00CF7CBE" w:rsidRDefault="00CF7CBE" w:rsidP="00CF7CBE">
      <w:pPr>
        <w:pStyle w:val="Paragraphedeliste"/>
        <w:tabs>
          <w:tab w:val="left" w:pos="708"/>
          <w:tab w:val="left" w:pos="1875"/>
        </w:tabs>
        <w:rPr>
          <w:ins w:id="184" w:author="Jean LEFUR" w:date="2015-10-27T14:53:00Z"/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Caster en entier </w:t>
      </w:r>
      <w:r w:rsidR="00DB08F0">
        <w:rPr>
          <w:rFonts w:ascii="Times New Roman" w:eastAsiaTheme="minorEastAsia" w:hAnsi="Times New Roman" w:cs="Times New Roman"/>
          <w:sz w:val="24"/>
        </w:rPr>
        <w:t xml:space="preserve">« (int) » </w:t>
      </w:r>
      <w:r>
        <w:rPr>
          <w:rFonts w:ascii="Times New Roman" w:eastAsiaTheme="minorEastAsia" w:hAnsi="Times New Roman" w:cs="Times New Roman"/>
          <w:sz w:val="24"/>
        </w:rPr>
        <w:t>la valeur de la distance en espace continu</w:t>
      </w:r>
      <w:del w:id="185" w:author="Jean LEFUR" w:date="2015-10-27T14:55:00Z">
        <w:r w:rsidDel="000C0A70">
          <w:rPr>
            <w:rFonts w:ascii="Times New Roman" w:eastAsiaTheme="minorEastAsia" w:hAnsi="Times New Roman" w:cs="Times New Roman"/>
            <w:sz w:val="24"/>
          </w:rPr>
          <w:delText>e</w:delText>
        </w:r>
      </w:del>
      <w:r>
        <w:rPr>
          <w:rFonts w:ascii="Times New Roman" w:eastAsiaTheme="minorEastAsia" w:hAnsi="Times New Roman" w:cs="Times New Roman"/>
          <w:sz w:val="24"/>
        </w:rPr>
        <w:t xml:space="preserve"> pour obtenir la distance cellule</w:t>
      </w:r>
      <w:r w:rsidR="00DB08F0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0C0A70" w:rsidRDefault="000C0A70" w:rsidP="00CF7CBE">
      <w:pPr>
        <w:pStyle w:val="Paragraphedeliste"/>
        <w:tabs>
          <w:tab w:val="left" w:pos="708"/>
          <w:tab w:val="left" w:pos="1875"/>
        </w:tabs>
        <w:rPr>
          <w:ins w:id="186" w:author="Jean LEFUR" w:date="2015-10-27T14:53:00Z"/>
          <w:rFonts w:ascii="Times New Roman" w:eastAsiaTheme="minorEastAsia" w:hAnsi="Times New Roman" w:cs="Times New Roman"/>
          <w:sz w:val="24"/>
        </w:rPr>
      </w:pPr>
    </w:p>
    <w:p w:rsidR="000C0A70" w:rsidRPr="00CF7CBE" w:rsidRDefault="000C0A70">
      <w:pPr>
        <w:pStyle w:val="Titre2"/>
        <w:rPr>
          <w:sz w:val="28"/>
        </w:rPr>
        <w:pPrChange w:id="187" w:author="Jean LEFUR" w:date="2015-10-27T14:55:00Z">
          <w:pPr>
            <w:pStyle w:val="Paragraphedeliste"/>
            <w:tabs>
              <w:tab w:val="left" w:pos="708"/>
              <w:tab w:val="left" w:pos="1875"/>
            </w:tabs>
          </w:pPr>
        </w:pPrChange>
      </w:pPr>
      <w:ins w:id="188" w:author="Jean LEFUR" w:date="2015-10-27T14:53:00Z">
        <w:r>
          <w:t>Annexe : code source avec main fonctionnel</w:t>
        </w:r>
      </w:ins>
    </w:p>
    <w:sectPr w:rsidR="000C0A70" w:rsidRPr="00CF7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85C1C"/>
    <w:multiLevelType w:val="hybridMultilevel"/>
    <w:tmpl w:val="25964964"/>
    <w:lvl w:ilvl="0" w:tplc="069E5392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  <w:vertAlign w:val="baseli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10DD"/>
    <w:multiLevelType w:val="hybridMultilevel"/>
    <w:tmpl w:val="CED2FD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067D2"/>
    <w:multiLevelType w:val="hybridMultilevel"/>
    <w:tmpl w:val="9B0458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11DEE"/>
    <w:multiLevelType w:val="hybridMultilevel"/>
    <w:tmpl w:val="D14006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A5816"/>
    <w:multiLevelType w:val="hybridMultilevel"/>
    <w:tmpl w:val="238404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3E"/>
    <w:rsid w:val="000C0A70"/>
    <w:rsid w:val="00113584"/>
    <w:rsid w:val="00151B2F"/>
    <w:rsid w:val="0015690E"/>
    <w:rsid w:val="00172CB1"/>
    <w:rsid w:val="00210C0C"/>
    <w:rsid w:val="00215D67"/>
    <w:rsid w:val="002D1897"/>
    <w:rsid w:val="002F1734"/>
    <w:rsid w:val="00303CDF"/>
    <w:rsid w:val="00323508"/>
    <w:rsid w:val="00335027"/>
    <w:rsid w:val="00335D06"/>
    <w:rsid w:val="0041043E"/>
    <w:rsid w:val="00434DFE"/>
    <w:rsid w:val="00454D72"/>
    <w:rsid w:val="004B2A58"/>
    <w:rsid w:val="004D0DBA"/>
    <w:rsid w:val="004E7023"/>
    <w:rsid w:val="004E7585"/>
    <w:rsid w:val="004F500B"/>
    <w:rsid w:val="0052537D"/>
    <w:rsid w:val="005370E2"/>
    <w:rsid w:val="0059037C"/>
    <w:rsid w:val="00590A31"/>
    <w:rsid w:val="005A6673"/>
    <w:rsid w:val="006528C3"/>
    <w:rsid w:val="006E78C8"/>
    <w:rsid w:val="007744A6"/>
    <w:rsid w:val="007C34B9"/>
    <w:rsid w:val="007D6FCB"/>
    <w:rsid w:val="00881634"/>
    <w:rsid w:val="008A0E2D"/>
    <w:rsid w:val="008D325F"/>
    <w:rsid w:val="00906C2D"/>
    <w:rsid w:val="009D6B2B"/>
    <w:rsid w:val="009E1712"/>
    <w:rsid w:val="009F5F92"/>
    <w:rsid w:val="00A02DC7"/>
    <w:rsid w:val="00A9134D"/>
    <w:rsid w:val="00BA10C3"/>
    <w:rsid w:val="00C32232"/>
    <w:rsid w:val="00CB0F54"/>
    <w:rsid w:val="00CF7CBE"/>
    <w:rsid w:val="00DB08F0"/>
    <w:rsid w:val="00DC3FE3"/>
    <w:rsid w:val="00E50562"/>
    <w:rsid w:val="00F06816"/>
    <w:rsid w:val="00F14CB8"/>
    <w:rsid w:val="00F4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9A448-A5E3-4EDB-8AF0-288597D1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0A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0A70"/>
    <w:pPr>
      <w:keepNext/>
      <w:keepLines/>
      <w:spacing w:before="200" w:after="0"/>
      <w:outlineLvl w:val="1"/>
    </w:pPr>
    <w:rPr>
      <w:rFonts w:asciiTheme="majorHAnsi" w:eastAsiaTheme="minorEastAsia" w:hAnsiTheme="majorHAnsi" w:cstheme="majorBidi"/>
      <w:b/>
      <w:bCs/>
      <w:color w:val="5B9BD5" w:themeColor="accent1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A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173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2537D"/>
    <w:rPr>
      <w:color w:val="808080"/>
    </w:rPr>
  </w:style>
  <w:style w:type="table" w:styleId="Grilledutableau">
    <w:name w:val="Table Grid"/>
    <w:basedOn w:val="TableauNormal"/>
    <w:uiPriority w:val="39"/>
    <w:rsid w:val="0011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7744A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C0A70"/>
    <w:rPr>
      <w:rFonts w:asciiTheme="majorHAnsi" w:eastAsiaTheme="minorEastAsia" w:hAnsiTheme="majorHAnsi" w:cstheme="majorBidi"/>
      <w:b/>
      <w:bCs/>
      <w:color w:val="5B9BD5" w:themeColor="accent1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0C0A70"/>
    <w:rPr>
      <w:rFonts w:asciiTheme="majorHAnsi" w:eastAsiaTheme="majorEastAsia" w:hAnsiTheme="majorHAnsi" w:cstheme="majorBidi"/>
      <w:b/>
      <w:bCs/>
      <w:color w:val="5B9BD5" w:themeColor="accent1"/>
      <w:sz w:val="36"/>
      <w:szCs w:val="36"/>
    </w:rPr>
  </w:style>
  <w:style w:type="character" w:customStyle="1" w:styleId="Titre1Car">
    <w:name w:val="Titre 1 Car"/>
    <w:basedOn w:val="Policepardfaut"/>
    <w:link w:val="Titre1"/>
    <w:uiPriority w:val="9"/>
    <w:rsid w:val="000C0A7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72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2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79460-527E-4A1D-A32E-943058E9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Moussa SALL</dc:creator>
  <cp:lastModifiedBy>Jean LEFUR</cp:lastModifiedBy>
  <cp:revision>2</cp:revision>
  <dcterms:created xsi:type="dcterms:W3CDTF">2022-03-14T09:11:00Z</dcterms:created>
  <dcterms:modified xsi:type="dcterms:W3CDTF">2022-03-14T09:11:00Z</dcterms:modified>
</cp:coreProperties>
</file>